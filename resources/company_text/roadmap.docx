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pdf" ContentType="application/pdf"/>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F716D" w:rsidRDefault="00EF716D">
      <w:pPr>
        <w:rPr>
          <w:ins w:id="0" w:author="John Kowalski" w:date="2009-07-04T23:14:00Z"/>
        </w:rPr>
      </w:pPr>
      <w:ins w:id="1" w:author="John Kowalski" w:date="2009-07-04T23:14:00Z">
        <w:r w:rsidRPr="00EF716D">
          <w:drawing>
            <wp:anchor distT="0" distB="0" distL="118745" distR="118745" simplePos="0" relativeHeight="251659264" behindDoc="0" locked="0" layoutInCell="1" allowOverlap="1">
              <wp:simplePos x="0" y="0"/>
              <wp:positionH relativeFrom="column">
                <wp:align>center</wp:align>
              </wp:positionH>
              <wp:positionV relativeFrom="paragraph">
                <wp:posOffset>0</wp:posOffset>
              </wp:positionV>
              <wp:extent cx="3200400" cy="1828800"/>
              <wp:effectExtent l="0" t="0" r="0" b="0"/>
              <wp:wrapSquare wrapText="bothSides"/>
              <wp:docPr id="5" name="" descr="hxcel-back-vect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xcel-back-vecto.pdf"/>
                      <pic:cNvPicPr/>
                    </pic:nvPicPr>
                    <ve:AlternateContent>
                      <ve:Choice xmlns:ma="http://schemas.microsoft.com/office/mac/drawingml/2008/main" Requires="ma">
                        <pic:blipFill>
                          <a:blip r:embed="rId5"/>
                          <a:stretch>
                            <a:fillRect/>
                          </a:stretch>
                        </pic:blipFill>
                      </ve:Choice>
                      <ve:Fallback>
                        <pic:blipFill>
                          <a:blip r:embed="rId6"/>
                          <a:stretch>
                            <a:fillRect/>
                          </a:stretch>
                        </pic:blipFill>
                      </ve:Fallback>
                    </ve:AlternateContent>
                    <pic:spPr>
                      <a:xfrm>
                        <a:off x="0" y="0"/>
                        <a:ext cx="3200400" cy="1828800"/>
                      </a:xfrm>
                      <a:prstGeom prst="rect">
                        <a:avLst/>
                      </a:prstGeom>
                    </pic:spPr>
                  </pic:pic>
                </a:graphicData>
              </a:graphic>
            </wp:anchor>
          </w:drawing>
        </w:r>
        <w:r>
          <w:br w:type="page"/>
        </w:r>
      </w:ins>
    </w:p>
    <w:p w:rsidR="00EF716D" w:rsidRDefault="00EF716D" w:rsidP="00334829">
      <w:pPr>
        <w:numPr>
          <w:ins w:id="2" w:author="John Kowalski" w:date="2009-07-04T23:14:00Z"/>
        </w:numPr>
        <w:rPr>
          <w:ins w:id="3" w:author="John Kowalski" w:date="2009-07-04T23:14:00Z"/>
        </w:rPr>
      </w:pPr>
    </w:p>
    <w:p w:rsidR="000844DC" w:rsidRDefault="000844DC" w:rsidP="00EF716D">
      <w:pPr>
        <w:pStyle w:val="Heading1"/>
        <w:numPr>
          <w:ins w:id="4" w:author="Erik Aass" w:date="2009-05-09T20:37:00Z"/>
        </w:numPr>
        <w:rPr>
          <w:ins w:id="5" w:author="Erik Aass" w:date="2009-05-09T20:37:00Z"/>
        </w:rPr>
        <w:pPrChange w:id="6" w:author="John Kowalski" w:date="2009-07-04T23:15:00Z">
          <w:pPr/>
        </w:pPrChange>
      </w:pPr>
      <w:ins w:id="7" w:author="Erik Aass" w:date="2009-05-09T20:37:00Z">
        <w:r>
          <w:t>SYNOPSIS</w:t>
        </w:r>
      </w:ins>
    </w:p>
    <w:p w:rsidR="000844DC" w:rsidRDefault="000844DC" w:rsidP="00334829">
      <w:pPr>
        <w:numPr>
          <w:ins w:id="8" w:author="Erik Aass" w:date="2009-05-09T20:37:00Z"/>
        </w:numPr>
        <w:rPr>
          <w:ins w:id="9" w:author="Erik Aass" w:date="2009-05-09T20:37:00Z"/>
        </w:rPr>
      </w:pPr>
    </w:p>
    <w:p w:rsidR="000844DC" w:rsidDel="005C3A85" w:rsidRDefault="005C3A85" w:rsidP="00334829">
      <w:pPr>
        <w:numPr>
          <w:ins w:id="10" w:author="Erik Aass" w:date="2009-05-09T20:37:00Z"/>
        </w:numPr>
        <w:rPr>
          <w:ins w:id="11" w:author="Erik Aass" w:date="2009-05-09T20:37:00Z"/>
          <w:del w:id="12" w:author="John Kowalski" w:date="2009-05-11T12:10:00Z"/>
        </w:rPr>
      </w:pPr>
      <w:bookmarkStart w:id="13" w:name="OLE_LINK3"/>
      <w:ins w:id="14" w:author="Erik Aass" w:date="2009-05-09T20:37:00Z">
        <w:r>
          <w:t xml:space="preserve">In order to reform healthcare it is necessary to institute radical changes in the way medical providers keep records. The science of medicine continues to evolve exponentially while the systems that support it lag further and further behind. </w:t>
        </w:r>
      </w:ins>
      <w:ins w:id="15" w:author="Erik Aass" w:date="2009-05-09T20:42:00Z">
        <w:r>
          <w:t>With</w:t>
        </w:r>
      </w:ins>
      <w:ins w:id="16" w:author="Erik Aass" w:date="2009-05-09T20:37:00Z">
        <w:r w:rsidR="000844DC">
          <w:t xml:space="preserve"> </w:t>
        </w:r>
      </w:ins>
      <w:ins w:id="17" w:author="Erik Aass" w:date="2009-05-09T20:41:00Z">
        <w:r>
          <w:t xml:space="preserve">some simple and </w:t>
        </w:r>
      </w:ins>
      <w:ins w:id="18" w:author="Erik Aass" w:date="2009-05-09T20:37:00Z">
        <w:r>
          <w:t xml:space="preserve">important changes </w:t>
        </w:r>
      </w:ins>
      <w:ins w:id="19" w:author="Erik Aass" w:date="2009-05-09T20:43:00Z">
        <w:r>
          <w:t xml:space="preserve">these systems can be fixed in order to provide better service to patients, providers, and governments. Our technology can be key to making these changes. We have developed a technology that will allow </w:t>
        </w:r>
      </w:ins>
      <w:ins w:id="20" w:author="Erik Aass" w:date="2009-05-10T22:37:00Z">
        <w:r>
          <w:t>individuals</w:t>
        </w:r>
      </w:ins>
      <w:ins w:id="21" w:author="Erik Aass" w:date="2009-05-09T20:45:00Z">
        <w:r>
          <w:t xml:space="preserve"> to manage their own records</w:t>
        </w:r>
      </w:ins>
      <w:ins w:id="22" w:author="Erik Aass" w:date="2009-05-09T20:46:00Z">
        <w:r>
          <w:t xml:space="preserve"> while </w:t>
        </w:r>
      </w:ins>
      <w:ins w:id="23" w:author="Erik Aass" w:date="2009-05-10T22:37:00Z">
        <w:r>
          <w:t xml:space="preserve">making them easily and </w:t>
        </w:r>
        <w:proofErr w:type="spellStart"/>
        <w:r>
          <w:t>securably</w:t>
        </w:r>
        <w:proofErr w:type="spellEnd"/>
        <w:r>
          <w:t xml:space="preserve"> accessible to </w:t>
        </w:r>
      </w:ins>
      <w:ins w:id="24" w:author="Erik Aass" w:date="2009-05-10T22:39:00Z">
        <w:r>
          <w:t>providers</w:t>
        </w:r>
      </w:ins>
      <w:ins w:id="25" w:author="Erik Aass" w:date="2009-05-09T20:46:00Z">
        <w:r w:rsidR="009C22D4">
          <w:t>.</w:t>
        </w:r>
      </w:ins>
      <w:ins w:id="26" w:author="Erik Aass" w:date="2009-05-10T22:38:00Z">
        <w:r>
          <w:t xml:space="preserve"> Our </w:t>
        </w:r>
        <w:proofErr w:type="spellStart"/>
        <w:r>
          <w:t>technolgy</w:t>
        </w:r>
        <w:proofErr w:type="spellEnd"/>
        <w:r>
          <w:t xml:space="preserve"> is also an invaluable tool which will allow healthcare professionals </w:t>
        </w:r>
      </w:ins>
      <w:ins w:id="27" w:author="Erik Aass" w:date="2009-05-10T22:40:00Z">
        <w:r>
          <w:t xml:space="preserve">at all levels </w:t>
        </w:r>
      </w:ins>
      <w:ins w:id="28" w:author="Erik Aass" w:date="2009-05-10T22:38:00Z">
        <w:r>
          <w:t>to</w:t>
        </w:r>
      </w:ins>
      <w:ins w:id="29" w:author="Erik Aass" w:date="2009-05-10T22:39:00Z">
        <w:r>
          <w:t xml:space="preserve"> standardize their systems</w:t>
        </w:r>
      </w:ins>
      <w:ins w:id="30" w:author="Erik Aass" w:date="2009-05-10T22:42:00Z">
        <w:r>
          <w:t xml:space="preserve">, not on </w:t>
        </w:r>
        <w:proofErr w:type="spellStart"/>
        <w:r>
          <w:t>ly</w:t>
        </w:r>
      </w:ins>
      <w:proofErr w:type="spellEnd"/>
      <w:ins w:id="31" w:author="Erik Aass" w:date="2009-05-10T22:40:00Z">
        <w:r>
          <w:t xml:space="preserve"> making them better at running their business</w:t>
        </w:r>
      </w:ins>
      <w:ins w:id="32" w:author="Erik Aass" w:date="2009-05-10T22:42:00Z">
        <w:r>
          <w:t>es but also in the quality of care they are able to provide and in developing modern and effective medical technologies.</w:t>
        </w:r>
      </w:ins>
      <w:bookmarkEnd w:id="13"/>
      <w:ins w:id="33" w:author="Erik Aass" w:date="2009-05-10T22:40:00Z">
        <w:r w:rsidR="00BA5803">
          <w:t xml:space="preserve"> </w:t>
        </w:r>
      </w:ins>
    </w:p>
    <w:p w:rsidR="000844DC" w:rsidDel="005C3A85" w:rsidRDefault="000844DC" w:rsidP="00334829">
      <w:pPr>
        <w:numPr>
          <w:ins w:id="34" w:author="Erik Aass" w:date="2009-05-09T20:37:00Z"/>
        </w:numPr>
        <w:rPr>
          <w:ins w:id="35" w:author="Erik Aass" w:date="2009-05-09T20:37:00Z"/>
          <w:del w:id="36" w:author="John Kowalski" w:date="2009-05-11T12:10:00Z"/>
        </w:rPr>
      </w:pPr>
    </w:p>
    <w:p w:rsidR="000844DC" w:rsidRDefault="000844DC" w:rsidP="00334829">
      <w:pPr>
        <w:numPr>
          <w:ins w:id="37" w:author="Erik Aass" w:date="2009-05-09T20:37:00Z"/>
        </w:numPr>
        <w:rPr>
          <w:ins w:id="38" w:author="Erik Aass" w:date="2009-05-09T20:37:00Z"/>
        </w:rPr>
      </w:pPr>
    </w:p>
    <w:p w:rsidR="000844DC" w:rsidRDefault="000844DC" w:rsidP="00334829">
      <w:pPr>
        <w:numPr>
          <w:ins w:id="39" w:author="Erik Aass" w:date="2009-05-09T20:37:00Z"/>
        </w:numPr>
        <w:rPr>
          <w:ins w:id="40" w:author="Erik Aass" w:date="2009-05-09T20:37:00Z"/>
        </w:rPr>
      </w:pPr>
    </w:p>
    <w:p w:rsidR="000844DC" w:rsidRDefault="000844DC" w:rsidP="00334829">
      <w:pPr>
        <w:numPr>
          <w:ins w:id="41" w:author="Erik Aass" w:date="2009-05-09T20:37:00Z"/>
        </w:numPr>
        <w:rPr>
          <w:ins w:id="42" w:author="Erik Aass" w:date="2009-05-09T20:37:00Z"/>
        </w:rPr>
      </w:pPr>
    </w:p>
    <w:p w:rsidR="000844DC" w:rsidRDefault="000844DC" w:rsidP="00334829">
      <w:pPr>
        <w:numPr>
          <w:ins w:id="43" w:author="Erik Aass" w:date="2009-05-09T20:37:00Z"/>
        </w:numPr>
        <w:rPr>
          <w:ins w:id="44" w:author="Erik Aass" w:date="2009-05-09T20:37:00Z"/>
        </w:rPr>
      </w:pPr>
    </w:p>
    <w:p w:rsidR="00000000" w:rsidRDefault="00334829">
      <w:pPr>
        <w:pStyle w:val="Heading1"/>
        <w:pPrChange w:id="45" w:author="John Kowalski" w:date="2009-05-11T12:04:00Z">
          <w:pPr/>
        </w:pPrChange>
      </w:pPr>
      <w:r w:rsidRPr="00334829">
        <w:t xml:space="preserve">Roadmap </w:t>
      </w:r>
    </w:p>
    <w:p w:rsidR="00A531D7" w:rsidRDefault="00A531D7" w:rsidP="00334829">
      <w:pPr>
        <w:numPr>
          <w:ins w:id="46" w:author="Erik Aass" w:date="2009-05-09T20:23:00Z"/>
        </w:numPr>
        <w:rPr>
          <w:ins w:id="47" w:author="Erik Aass" w:date="2009-05-09T20:23:00Z"/>
        </w:rPr>
      </w:pPr>
    </w:p>
    <w:p w:rsidR="00334829" w:rsidRPr="00334829" w:rsidRDefault="00334829" w:rsidP="00334829">
      <w:r w:rsidRPr="00334829">
        <w:t>From paper to global interoperability in 4.5 seconds</w:t>
      </w:r>
    </w:p>
    <w:p w:rsidR="00A531D7" w:rsidRDefault="00A531D7" w:rsidP="00334829">
      <w:pPr>
        <w:numPr>
          <w:ins w:id="48" w:author="Erik Aass" w:date="2009-05-09T20:23:00Z"/>
        </w:numPr>
        <w:rPr>
          <w:ins w:id="49" w:author="Erik Aass" w:date="2009-05-09T20:23:00Z"/>
        </w:rPr>
      </w:pPr>
    </w:p>
    <w:p w:rsidR="00000000" w:rsidRDefault="00334829">
      <w:pPr>
        <w:pStyle w:val="Heading2"/>
        <w:pPrChange w:id="50" w:author="John Kowalski" w:date="2009-05-11T12:04:00Z">
          <w:pPr/>
        </w:pPrChange>
      </w:pPr>
      <w:r w:rsidRPr="00334829">
        <w:t>Introduction</w:t>
      </w:r>
    </w:p>
    <w:p w:rsidR="00334829" w:rsidRPr="00334829" w:rsidRDefault="00334829" w:rsidP="00334829">
      <w:bookmarkStart w:id="51" w:name="OLE_LINK4"/>
      <w:r w:rsidRPr="00334829">
        <w:t xml:space="preserve">Health care as we know it is in jeopardy but it is also about to get a radical makeover. </w:t>
      </w:r>
      <w:ins w:id="52" w:author="Erik Aass" w:date="2009-05-06T16:39:00Z">
        <w:r>
          <w:t>M</w:t>
        </w:r>
      </w:ins>
      <w:ins w:id="53" w:author="Erik Aass" w:date="2009-05-06T16:38:00Z">
        <w:r>
          <w:t>edical administration</w:t>
        </w:r>
      </w:ins>
      <w:ins w:id="54" w:author="Erik Aass" w:date="2009-05-06T16:39:00Z">
        <w:r>
          <w:t xml:space="preserve"> is</w:t>
        </w:r>
      </w:ins>
      <w:del w:id="55" w:author="Erik Aass" w:date="2009-05-06T16:39:00Z">
        <w:r w:rsidRPr="00334829" w:rsidDel="00334829">
          <w:delText>What is interesting about this particular section of industry is that we are standing</w:delText>
        </w:r>
      </w:del>
      <w:r w:rsidRPr="00334829">
        <w:t xml:space="preserve"> at a precipice. </w:t>
      </w:r>
      <w:ins w:id="56" w:author="Erik Aass" w:date="2009-05-06T16:39:00Z">
        <w:del w:id="57" w:author="John Kowalski" w:date="2009-05-11T12:01:00Z">
          <w:r w:rsidDel="00777546">
            <w:delText>On one side</w:delText>
          </w:r>
        </w:del>
      </w:ins>
      <w:ins w:id="58" w:author="John Kowalski" w:date="2009-05-11T12:01:00Z">
        <w:r w:rsidR="00777546">
          <w:t>It</w:t>
        </w:r>
      </w:ins>
      <w:del w:id="59" w:author="Erik Aass" w:date="2009-05-06T16:39:00Z">
        <w:r w:rsidRPr="00334829" w:rsidDel="00334829">
          <w:delText>Behind us</w:delText>
        </w:r>
      </w:del>
      <w:r w:rsidRPr="00334829">
        <w:t xml:space="preserve"> is an </w:t>
      </w:r>
      <w:ins w:id="60" w:author="Erik Aass" w:date="2009-05-06T16:40:00Z">
        <w:r>
          <w:t>antiquated</w:t>
        </w:r>
      </w:ins>
      <w:del w:id="61" w:author="Erik Aass" w:date="2009-05-06T16:40:00Z">
        <w:r w:rsidRPr="00334829" w:rsidDel="00334829">
          <w:delText>old</w:delText>
        </w:r>
      </w:del>
      <w:r w:rsidRPr="00334829">
        <w:t xml:space="preserve"> way of doing things that no longer works; a massive wave of paper with patient medical histories, x-rays and lab results, prescription drug receipts, medical bills, insurance claims forms, malpractice suits as well as government bureaucracy with signed copies of everything in triplicate</w:t>
      </w:r>
      <w:del w:id="62" w:author="Erik Aass" w:date="2009-05-06T16:40:00Z">
        <w:r w:rsidRPr="00334829" w:rsidDel="00334829">
          <w:delText>s</w:delText>
        </w:r>
      </w:del>
      <w:r w:rsidRPr="00334829">
        <w:t xml:space="preserve">. </w:t>
      </w:r>
      <w:ins w:id="63" w:author="Erik Aass" w:date="2009-05-06T16:44:00Z">
        <w:r>
          <w:t>The m</w:t>
        </w:r>
      </w:ins>
      <w:ins w:id="64" w:author="Erik Aass" w:date="2009-05-06T16:40:00Z">
        <w:r>
          <w:t>e</w:t>
        </w:r>
      </w:ins>
      <w:ins w:id="65" w:author="Erik Aass" w:date="2009-05-06T16:41:00Z">
        <w:r>
          <w:t>d</w:t>
        </w:r>
      </w:ins>
      <w:ins w:id="66" w:author="Erik Aass" w:date="2009-05-06T16:40:00Z">
        <w:r>
          <w:t xml:space="preserve">ical </w:t>
        </w:r>
      </w:ins>
      <w:ins w:id="67" w:author="Erik Aass" w:date="2009-05-06T16:44:00Z">
        <w:r>
          <w:t>establishment</w:t>
        </w:r>
      </w:ins>
      <w:del w:id="68" w:author="Erik Aass" w:date="2009-05-06T16:41:00Z">
        <w:r w:rsidRPr="00334829" w:rsidDel="00334829">
          <w:delText>As we are standing on this precipice we</w:delText>
        </w:r>
      </w:del>
      <w:r w:rsidRPr="00334829">
        <w:t xml:space="preserve"> can choose to </w:t>
      </w:r>
      <w:ins w:id="69" w:author="Erik Aass" w:date="2009-05-06T16:41:00Z">
        <w:r>
          <w:t>either</w:t>
        </w:r>
      </w:ins>
      <w:ins w:id="70" w:author="Erik Aass" w:date="2009-05-06T16:42:00Z">
        <w:r>
          <w:t xml:space="preserve"> stand fast </w:t>
        </w:r>
      </w:ins>
      <w:ins w:id="71" w:author="John Kowalski" w:date="2009-05-11T12:02:00Z">
        <w:r w:rsidR="00777546">
          <w:t>or</w:t>
        </w:r>
      </w:ins>
      <w:ins w:id="72" w:author="Erik Aass" w:date="2009-05-06T16:42:00Z">
        <w:del w:id="73" w:author="John Kowalski" w:date="2009-05-11T12:02:00Z">
          <w:r w:rsidDel="00777546">
            <w:delText>and</w:delText>
          </w:r>
        </w:del>
        <w:r>
          <w:t xml:space="preserve"> </w:t>
        </w:r>
      </w:ins>
      <w:del w:id="74" w:author="Erik Aass" w:date="2009-05-06T16:41:00Z">
        <w:r w:rsidRPr="00334829" w:rsidDel="00334829">
          <w:delText>do one of two things</w:delText>
        </w:r>
      </w:del>
      <w:ins w:id="75" w:author="Erik Aass" w:date="2009-05-06T16:41:00Z">
        <w:del w:id="76" w:author="John Kowalski" w:date="2009-05-11T12:01:00Z">
          <w:r w:rsidDel="00777546">
            <w:delText xml:space="preserve"> </w:delText>
          </w:r>
        </w:del>
        <w:r>
          <w:t xml:space="preserve">be </w:t>
        </w:r>
      </w:ins>
      <w:del w:id="77" w:author="Erik Aass" w:date="2009-05-06T16:41:00Z">
        <w:r w:rsidRPr="00334829" w:rsidDel="00334829">
          <w:delText xml:space="preserve">: let the paper wave behind us </w:delText>
        </w:r>
      </w:del>
      <w:r w:rsidRPr="00334829">
        <w:t>engulf</w:t>
      </w:r>
      <w:ins w:id="78" w:author="Erik Aass" w:date="2009-05-06T16:41:00Z">
        <w:r>
          <w:t>ed by a wave of paper</w:t>
        </w:r>
      </w:ins>
      <w:del w:id="79" w:author="Erik Aass" w:date="2009-05-06T16:41:00Z">
        <w:r w:rsidRPr="00334829" w:rsidDel="00334829">
          <w:delText xml:space="preserve"> us</w:delText>
        </w:r>
      </w:del>
      <w:r w:rsidRPr="00334829">
        <w:t xml:space="preserve"> </w:t>
      </w:r>
      <w:del w:id="80" w:author="Erik Aass" w:date="2009-05-06T16:43:00Z">
        <w:r w:rsidRPr="00334829" w:rsidDel="00334829">
          <w:delText xml:space="preserve">and </w:delText>
        </w:r>
      </w:del>
      <w:r w:rsidRPr="00334829">
        <w:t>drag</w:t>
      </w:r>
      <w:ins w:id="81" w:author="Erik Aass" w:date="2009-05-06T16:42:00Z">
        <w:r>
          <w:t>g</w:t>
        </w:r>
      </w:ins>
      <w:ins w:id="82" w:author="Erik Aass" w:date="2009-05-06T16:43:00Z">
        <w:r>
          <w:t>ing them</w:t>
        </w:r>
      </w:ins>
      <w:del w:id="83" w:author="Erik Aass" w:date="2009-05-06T16:42:00Z">
        <w:r w:rsidRPr="00334829" w:rsidDel="00334829">
          <w:delText xml:space="preserve"> us</w:delText>
        </w:r>
      </w:del>
      <w:del w:id="84" w:author="Erik Aass" w:date="2009-05-06T16:43:00Z">
        <w:r w:rsidRPr="00334829" w:rsidDel="00334829">
          <w:delText xml:space="preserve"> down</w:delText>
        </w:r>
      </w:del>
      <w:r w:rsidRPr="00334829">
        <w:t xml:space="preserve"> into </w:t>
      </w:r>
      <w:ins w:id="85" w:author="Erik Aass" w:date="2009-05-06T16:43:00Z">
        <w:r>
          <w:t xml:space="preserve">a bottomless </w:t>
        </w:r>
      </w:ins>
      <w:del w:id="86" w:author="Erik Aass" w:date="2009-05-06T16:43:00Z">
        <w:r w:rsidRPr="00334829" w:rsidDel="00334829">
          <w:delText xml:space="preserve">the </w:delText>
        </w:r>
      </w:del>
      <w:r w:rsidRPr="00334829">
        <w:t>chasm</w:t>
      </w:r>
      <w:del w:id="87" w:author="Erik Aass" w:date="2009-05-06T16:42:00Z">
        <w:r w:rsidRPr="00334829" w:rsidDel="00334829">
          <w:delText xml:space="preserve"> in front of us</w:delText>
        </w:r>
      </w:del>
      <w:r w:rsidRPr="00334829">
        <w:t>, or</w:t>
      </w:r>
      <w:ins w:id="88" w:author="Erik Aass" w:date="2009-05-06T16:42:00Z">
        <w:r>
          <w:t xml:space="preserve"> </w:t>
        </w:r>
      </w:ins>
      <w:del w:id="89" w:author="Erik Aass" w:date="2009-05-06T16:42:00Z">
        <w:r w:rsidRPr="00334829" w:rsidDel="00334829">
          <w:delText xml:space="preserve">, </w:delText>
        </w:r>
      </w:del>
      <w:ins w:id="90" w:author="Erik Aass" w:date="2009-05-06T16:43:00Z">
        <w:r>
          <w:t>vault over</w:t>
        </w:r>
      </w:ins>
      <w:del w:id="91" w:author="Erik Aass" w:date="2009-05-06T16:43:00Z">
        <w:r w:rsidRPr="00334829" w:rsidDel="00334829">
          <w:delText>we can jump across</w:delText>
        </w:r>
      </w:del>
      <w:r w:rsidRPr="00334829">
        <w:t xml:space="preserve"> that chasm </w:t>
      </w:r>
      <w:ins w:id="92" w:author="Erik Aass" w:date="2009-05-06T16:43:00Z">
        <w:r>
          <w:t xml:space="preserve">and </w:t>
        </w:r>
      </w:ins>
      <w:ins w:id="93" w:author="Erik Aass" w:date="2009-05-06T16:45:00Z">
        <w:r>
          <w:t>reach firm ground where</w:t>
        </w:r>
      </w:ins>
      <w:del w:id="94" w:author="Erik Aass" w:date="2009-05-06T16:43:00Z">
        <w:r w:rsidRPr="00334829" w:rsidDel="00334829">
          <w:delText>where</w:delText>
        </w:r>
      </w:del>
      <w:del w:id="95" w:author="Erik Aass" w:date="2009-05-06T16:45:00Z">
        <w:r w:rsidRPr="00334829" w:rsidDel="00334829">
          <w:delText xml:space="preserve"> </w:delText>
        </w:r>
      </w:del>
      <w:del w:id="96" w:author="Erik Aass" w:date="2009-05-06T16:44:00Z">
        <w:r w:rsidRPr="00334829" w:rsidDel="00334829">
          <w:delText>there stands a</w:delText>
        </w:r>
      </w:del>
      <w:r w:rsidRPr="00334829">
        <w:t xml:space="preserve"> </w:t>
      </w:r>
      <w:ins w:id="97" w:author="Erik Aass" w:date="2009-05-06T16:45:00Z">
        <w:r>
          <w:t xml:space="preserve">through a </w:t>
        </w:r>
      </w:ins>
      <w:r w:rsidRPr="00334829">
        <w:t>single</w:t>
      </w:r>
      <w:del w:id="98" w:author="Erik Aass" w:date="2009-05-06T16:45:00Z">
        <w:r w:rsidRPr="00334829" w:rsidDel="00334829">
          <w:delText>, sleek, futuristic</w:delText>
        </w:r>
      </w:del>
      <w:r w:rsidRPr="00334829">
        <w:t xml:space="preserve"> computer terminal</w:t>
      </w:r>
      <w:ins w:id="99" w:author="John Kowalski" w:date="2009-05-11T12:02:00Z">
        <w:r w:rsidR="00777546">
          <w:t xml:space="preserve"> </w:t>
        </w:r>
      </w:ins>
      <w:del w:id="100" w:author="John Kowalski" w:date="2009-05-11T12:02:00Z">
        <w:r w:rsidRPr="00334829" w:rsidDel="00777546">
          <w:delText xml:space="preserve"> where </w:delText>
        </w:r>
      </w:del>
      <w:ins w:id="101" w:author="Erik Aass" w:date="2009-05-06T16:45:00Z">
        <w:r>
          <w:t>they</w:t>
        </w:r>
      </w:ins>
      <w:del w:id="102" w:author="Erik Aass" w:date="2009-05-06T16:45:00Z">
        <w:r w:rsidRPr="00334829" w:rsidDel="00334829">
          <w:delText>one</w:delText>
        </w:r>
      </w:del>
      <w:r w:rsidRPr="00334829">
        <w:t xml:space="preserve"> can access and share a</w:t>
      </w:r>
      <w:ins w:id="103" w:author="Erik Aass" w:date="2009-05-06T16:46:00Z">
        <w:r>
          <w:t>ny</w:t>
        </w:r>
      </w:ins>
      <w:del w:id="104" w:author="Erik Aass" w:date="2009-05-06T16:46:00Z">
        <w:r w:rsidRPr="00334829" w:rsidDel="00334829">
          <w:delText>ll</w:delText>
        </w:r>
      </w:del>
      <w:r w:rsidRPr="00334829">
        <w:t xml:space="preserve"> information about a</w:t>
      </w:r>
      <w:ins w:id="105" w:author="Erik Aass" w:date="2009-05-06T16:46:00Z">
        <w:r>
          <w:t>ny</w:t>
        </w:r>
      </w:ins>
      <w:r w:rsidRPr="00334829">
        <w:t xml:space="preserve"> patient anywhere in the world.</w:t>
      </w:r>
    </w:p>
    <w:p w:rsidR="00334829" w:rsidRPr="00334829" w:rsidRDefault="00334829" w:rsidP="00334829">
      <w:r w:rsidRPr="00334829">
        <w:t>Th</w:t>
      </w:r>
      <w:ins w:id="106" w:author="Erik Aass" w:date="2009-05-06T16:46:00Z">
        <w:r>
          <w:t xml:space="preserve">is technology </w:t>
        </w:r>
      </w:ins>
      <w:ins w:id="107" w:author="Erik Aass" w:date="2009-05-06T16:47:00Z">
        <w:r>
          <w:t>has the potential to</w:t>
        </w:r>
      </w:ins>
      <w:del w:id="108" w:author="Erik Aass" w:date="2009-05-06T16:46:00Z">
        <w:r w:rsidRPr="00334829" w:rsidDel="00334829">
          <w:delText>e reason I find this interesting is because our own humanity is at risk. This is not about bailing out a bank but about</w:delText>
        </w:r>
      </w:del>
      <w:r w:rsidRPr="00334829">
        <w:t xml:space="preserve"> boost</w:t>
      </w:r>
      <w:del w:id="109" w:author="Erik Aass" w:date="2009-05-06T16:47:00Z">
        <w:r w:rsidRPr="00334829" w:rsidDel="00334829">
          <w:delText>ing</w:delText>
        </w:r>
      </w:del>
      <w:r w:rsidRPr="00334829">
        <w:t xml:space="preserve"> the quality of life for</w:t>
      </w:r>
      <w:ins w:id="110" w:author="Erik Aass" w:date="2009-05-06T16:47:00Z">
        <w:r>
          <w:t xml:space="preserve"> most of the </w:t>
        </w:r>
      </w:ins>
      <w:del w:id="111" w:author="Erik Aass" w:date="2009-05-06T16:47:00Z">
        <w:r w:rsidRPr="00334829" w:rsidDel="00334829">
          <w:delText xml:space="preserve"> the </w:delText>
        </w:r>
      </w:del>
      <w:r w:rsidRPr="00334829">
        <w:t xml:space="preserve">human race. </w:t>
      </w:r>
      <w:ins w:id="112" w:author="Erik Aass" w:date="2009-05-06T16:47:00Z">
        <w:r w:rsidR="00ED405D">
          <w:t>It addresses</w:t>
        </w:r>
      </w:ins>
      <w:del w:id="113" w:author="Erik Aass" w:date="2009-05-06T16:47:00Z">
        <w:r w:rsidRPr="00334829" w:rsidDel="00ED405D">
          <w:delText>We’re</w:delText>
        </w:r>
      </w:del>
      <w:del w:id="114" w:author="Erik Aass" w:date="2009-05-06T16:48:00Z">
        <w:r w:rsidRPr="00334829" w:rsidDel="00ED405D">
          <w:delText xml:space="preserve"> dealing with</w:delText>
        </w:r>
      </w:del>
      <w:r w:rsidRPr="00334829">
        <w:t xml:space="preserve"> the much neglected and now highly publicized problem of how to effectively deal with the global problem of managing the health of a</w:t>
      </w:r>
      <w:ins w:id="115" w:author="Erik Aass" w:date="2009-05-06T16:48:00Z">
        <w:r w:rsidR="00ED405D">
          <w:t xml:space="preserve"> growing and aging</w:t>
        </w:r>
      </w:ins>
      <w:r w:rsidRPr="00334829">
        <w:t xml:space="preserve"> population. </w:t>
      </w:r>
      <w:ins w:id="116" w:author="Erik Aass" w:date="2009-05-06T16:48:00Z">
        <w:r w:rsidR="00ED405D">
          <w:t>The systems that are currently in place</w:t>
        </w:r>
      </w:ins>
      <w:del w:id="117" w:author="Erik Aass" w:date="2009-05-06T16:48:00Z">
        <w:r w:rsidRPr="00334829" w:rsidDel="00ED405D">
          <w:delText xml:space="preserve">What we have now </w:delText>
        </w:r>
      </w:del>
      <w:ins w:id="118" w:author="Erik Aass" w:date="2009-05-06T16:48:00Z">
        <w:r w:rsidR="00ED405D">
          <w:t xml:space="preserve"> are not</w:t>
        </w:r>
      </w:ins>
      <w:del w:id="119" w:author="Erik Aass" w:date="2009-05-06T16:48:00Z">
        <w:r w:rsidRPr="00334829" w:rsidDel="00ED405D">
          <w:delText>isn’t</w:delText>
        </w:r>
      </w:del>
      <w:r w:rsidRPr="00334829">
        <w:t xml:space="preserve"> working and it</w:t>
      </w:r>
      <w:ins w:id="120" w:author="Erik Aass" w:date="2009-05-06T16:48:00Z">
        <w:r w:rsidR="00ED405D">
          <w:t xml:space="preserve"> is</w:t>
        </w:r>
      </w:ins>
      <w:del w:id="121" w:author="Erik Aass" w:date="2009-05-06T16:48:00Z">
        <w:r w:rsidRPr="00334829" w:rsidDel="00ED405D">
          <w:delText>’s</w:delText>
        </w:r>
      </w:del>
      <w:r w:rsidRPr="00334829">
        <w:t xml:space="preserve"> time </w:t>
      </w:r>
      <w:ins w:id="122" w:author="Erik Aass" w:date="2009-05-06T16:49:00Z">
        <w:r w:rsidR="00ED405D">
          <w:t xml:space="preserve">that </w:t>
        </w:r>
      </w:ins>
      <w:r w:rsidRPr="00334829">
        <w:t xml:space="preserve">we jump the proverbial chasm and </w:t>
      </w:r>
      <w:proofErr w:type="gramStart"/>
      <w:r w:rsidRPr="00334829">
        <w:t>introduce</w:t>
      </w:r>
      <w:proofErr w:type="gramEnd"/>
      <w:r w:rsidRPr="00334829">
        <w:t xml:space="preserve"> health care to the 21st century.</w:t>
      </w:r>
      <w:bookmarkEnd w:id="51"/>
    </w:p>
    <w:p w:rsidR="00A531D7" w:rsidRDefault="00A531D7" w:rsidP="00334829">
      <w:pPr>
        <w:numPr>
          <w:ins w:id="123" w:author="Erik Aass" w:date="2009-05-09T20:23:00Z"/>
        </w:numPr>
        <w:rPr>
          <w:ins w:id="124" w:author="Erik Aass" w:date="2009-05-09T20:23:00Z"/>
        </w:rPr>
      </w:pPr>
    </w:p>
    <w:p w:rsidR="00000000" w:rsidRDefault="00334829">
      <w:pPr>
        <w:pStyle w:val="Heading2"/>
        <w:pPrChange w:id="125" w:author="John Kowalski" w:date="2009-05-11T12:05:00Z">
          <w:pPr/>
        </w:pPrChange>
      </w:pPr>
      <w:r w:rsidRPr="00334829">
        <w:t>Current affairs</w:t>
      </w:r>
    </w:p>
    <w:p w:rsidR="00334829" w:rsidRPr="00334829" w:rsidRDefault="00334829" w:rsidP="00334829">
      <w:bookmarkStart w:id="126" w:name="OLE_LINK5"/>
      <w:r w:rsidRPr="00334829">
        <w:t>The last decade has seen a radical increase in software created for the health care industry.  Large hospitals have their own IT teams writing custom software, while smaller providers buy turnkey solutions from a plethora of health IT vendors. Insurance companies also have large custom built systems for processing claims while the automated billing industry that integrate</w:t>
      </w:r>
      <w:ins w:id="127" w:author="Erik Aass" w:date="2009-05-06T16:49:00Z">
        <w:r w:rsidR="00ED405D">
          <w:t>s</w:t>
        </w:r>
      </w:ins>
      <w:r w:rsidRPr="00334829">
        <w:t xml:space="preserve"> with most providers </w:t>
      </w:r>
      <w:ins w:id="128" w:author="Erik Aass" w:date="2009-05-06T16:50:00Z">
        <w:r w:rsidR="00ED405D">
          <w:t>is</w:t>
        </w:r>
      </w:ins>
      <w:del w:id="129" w:author="Erik Aass" w:date="2009-05-06T16:50:00Z">
        <w:r w:rsidRPr="00334829" w:rsidDel="00ED405D">
          <w:delText>are</w:delText>
        </w:r>
      </w:del>
      <w:r w:rsidRPr="00334829">
        <w:t xml:space="preserve"> rapidly expanding and enjoying much growth. Personal health sites have joined the fray and are focusing on the needs of the patient. This industry is poised for much growth in the decade to come as the need for real-time health care data management becomes more and more imminent.</w:t>
      </w:r>
    </w:p>
    <w:p w:rsidR="00334829" w:rsidRPr="00334829" w:rsidRDefault="00334829" w:rsidP="00334829">
      <w:r w:rsidRPr="00334829">
        <w:t>So with all this technology at our fingertips, why is it that a patient still needs to fax in a request for her journal from one doctor, pick it up in person, and deliver it in person to another doctor? Why is it that one hospital cannot communicate with another hospital, le</w:t>
      </w:r>
      <w:ins w:id="130" w:author="Erik Aass" w:date="2009-05-06T16:50:00Z">
        <w:r w:rsidR="00ED405D">
          <w:t>t alone</w:t>
        </w:r>
      </w:ins>
      <w:del w:id="131" w:author="Erik Aass" w:date="2009-05-06T16:50:00Z">
        <w:r w:rsidRPr="00334829" w:rsidDel="00ED405D">
          <w:delText>ast of all</w:delText>
        </w:r>
      </w:del>
      <w:r w:rsidRPr="00334829">
        <w:t xml:space="preserve"> 10 other hospitals? Why</w:t>
      </w:r>
      <w:ins w:id="132" w:author="Erik Aass" w:date="2009-05-06T16:51:00Z">
        <w:r w:rsidR="00ED405D">
          <w:t>,</w:t>
        </w:r>
      </w:ins>
      <w:del w:id="133" w:author="Erik Aass" w:date="2009-05-06T16:51:00Z">
        <w:r w:rsidRPr="00334829" w:rsidDel="00ED405D">
          <w:delText xml:space="preserve"> is it that</w:delText>
        </w:r>
      </w:del>
      <w:r w:rsidRPr="00334829">
        <w:t xml:space="preserve"> with all the technology we have</w:t>
      </w:r>
      <w:ins w:id="134" w:author="Erik Aass" w:date="2009-05-06T16:51:00Z">
        <w:r w:rsidR="00ED405D">
          <w:t>,</w:t>
        </w:r>
      </w:ins>
      <w:r w:rsidRPr="00334829">
        <w:t xml:space="preserve"> </w:t>
      </w:r>
      <w:ins w:id="135" w:author="Erik Aass" w:date="2009-05-06T16:51:00Z">
        <w:r w:rsidR="00ED405D">
          <w:t xml:space="preserve">are </w:t>
        </w:r>
      </w:ins>
      <w:r w:rsidRPr="00334829">
        <w:t xml:space="preserve">there </w:t>
      </w:r>
      <w:del w:id="136" w:author="John Kowalski" w:date="2009-05-11T12:03:00Z">
        <w:r w:rsidRPr="00334829" w:rsidDel="00777546">
          <w:delText xml:space="preserve">are </w:delText>
        </w:r>
      </w:del>
      <w:r w:rsidRPr="00334829">
        <w:t xml:space="preserve">still misdiagnoses because of lack of information? The reason is quite simple. The old paradigm of paper doesn’t work AND the old paradigm of writing massive applications for healthcare in a silo doesn’t work. We need to create a new paradigm where this information is </w:t>
      </w:r>
      <w:ins w:id="137" w:author="Erik Aass" w:date="2009-05-06T16:51:00Z">
        <w:r w:rsidR="00ED405D">
          <w:t>readily</w:t>
        </w:r>
      </w:ins>
      <w:del w:id="138" w:author="Erik Aass" w:date="2009-05-06T16:51:00Z">
        <w:r w:rsidRPr="00334829" w:rsidDel="00ED405D">
          <w:delText>easily</w:delText>
        </w:r>
      </w:del>
      <w:r w:rsidRPr="00334829">
        <w:t xml:space="preserve"> available, yet still secure. Enter the HIE (Health Information Exchange) and the RHIO (Regional Health Information Organization)!</w:t>
      </w:r>
      <w:bookmarkEnd w:id="126"/>
    </w:p>
    <w:p w:rsidR="00A531D7" w:rsidRDefault="00A531D7" w:rsidP="00334829">
      <w:pPr>
        <w:numPr>
          <w:ins w:id="139" w:author="Erik Aass" w:date="2009-05-09T20:23:00Z"/>
        </w:numPr>
        <w:rPr>
          <w:ins w:id="140" w:author="Erik Aass" w:date="2009-05-09T20:23:00Z"/>
        </w:rPr>
      </w:pPr>
    </w:p>
    <w:p w:rsidR="00000000" w:rsidRDefault="00334829">
      <w:pPr>
        <w:pStyle w:val="Heading2"/>
        <w:pPrChange w:id="141" w:author="John Kowalski" w:date="2009-05-11T12:05:00Z">
          <w:pPr/>
        </w:pPrChange>
      </w:pPr>
      <w:r w:rsidRPr="00334829">
        <w:t>An HIE Roadmap</w:t>
      </w:r>
    </w:p>
    <w:p w:rsidR="00334829" w:rsidRPr="00334829" w:rsidRDefault="00334829" w:rsidP="00334829">
      <w:bookmarkStart w:id="142" w:name="OLE_LINK6"/>
      <w:r w:rsidRPr="00334829">
        <w:t>A Health Information Exchange is defined as the mobilization of healthcare information electronically across organizations within a region or community.</w:t>
      </w:r>
    </w:p>
    <w:p w:rsidR="00334829" w:rsidRPr="00334829" w:rsidRDefault="00334829" w:rsidP="00334829">
      <w:r w:rsidRPr="00334829">
        <w:t>HIE provides the capability to electronically move clinical information between disparate health care information systems while maintaining the meaning of the information being exchanged. The goal of an HIE is to facilitate access to and retrieval of clinical data to provide safer, more timely, efficient, effective, equitable, patient-centered care</w:t>
      </w:r>
      <w:bookmarkEnd w:id="142"/>
    </w:p>
    <w:p w:rsidR="00334829" w:rsidRDefault="00777546" w:rsidP="00334829">
      <w:pPr>
        <w:rPr>
          <w:ins w:id="143" w:author="John Kowalski" w:date="2009-05-11T12:05:00Z"/>
        </w:rPr>
      </w:pPr>
      <w:ins w:id="144" w:author="John Kowalski" w:date="2009-05-11T12:04:00Z">
        <w:r>
          <w:t xml:space="preserve">-- </w:t>
        </w:r>
      </w:ins>
      <w:r w:rsidR="00334829" w:rsidRPr="00334829">
        <w:t>Wikipedia</w:t>
      </w:r>
    </w:p>
    <w:p w:rsidR="00777546" w:rsidRPr="00334829" w:rsidRDefault="00777546" w:rsidP="00334829">
      <w:pPr>
        <w:numPr>
          <w:ins w:id="145" w:author="John Kowalski" w:date="2009-05-11T12:05:00Z"/>
        </w:numPr>
      </w:pPr>
    </w:p>
    <w:p w:rsidR="00A531D7" w:rsidDel="00777546" w:rsidRDefault="00A531D7" w:rsidP="00334829">
      <w:pPr>
        <w:numPr>
          <w:ins w:id="146" w:author="Erik Aass" w:date="2009-05-09T20:23:00Z"/>
        </w:numPr>
        <w:rPr>
          <w:ins w:id="147" w:author="Erik Aass" w:date="2009-05-09T20:23:00Z"/>
          <w:del w:id="148" w:author="John Kowalski" w:date="2009-05-11T12:05:00Z"/>
        </w:rPr>
      </w:pPr>
    </w:p>
    <w:p w:rsidR="00334829" w:rsidRPr="00334829" w:rsidDel="00777546" w:rsidRDefault="00334829" w:rsidP="00334829">
      <w:pPr>
        <w:rPr>
          <w:del w:id="149" w:author="John Kowalski" w:date="2009-05-11T12:05:00Z"/>
        </w:rPr>
      </w:pPr>
      <w:del w:id="150" w:author="John Kowalski" w:date="2009-05-11T12:05:00Z">
        <w:r w:rsidRPr="00334829" w:rsidDel="00777546">
          <w:delText>Enterprise E-health</w:delText>
        </w:r>
      </w:del>
    </w:p>
    <w:p w:rsidR="00334829" w:rsidRPr="00334829" w:rsidRDefault="00334829" w:rsidP="00334829">
      <w:bookmarkStart w:id="151" w:name="OLE_LINK7"/>
      <w:r w:rsidRPr="00334829">
        <w:t>What are the ingredients of a true HIE then? In this section, I will try to outline, in no specific order, a set of requirements based on what we encountered while building our own HIE platform.</w:t>
      </w:r>
      <w:bookmarkEnd w:id="151"/>
    </w:p>
    <w:p w:rsidR="00A531D7" w:rsidRDefault="00A531D7" w:rsidP="00334829">
      <w:pPr>
        <w:numPr>
          <w:ins w:id="152" w:author="Erik Aass" w:date="2009-05-09T20:23:00Z"/>
        </w:numPr>
        <w:rPr>
          <w:ins w:id="153" w:author="Erik Aass" w:date="2009-05-09T20:23:00Z"/>
        </w:rPr>
      </w:pPr>
    </w:p>
    <w:p w:rsidR="00000000" w:rsidRDefault="00334829">
      <w:pPr>
        <w:pStyle w:val="Heading3"/>
        <w:pPrChange w:id="154" w:author="John Kowalski" w:date="2009-05-11T12:05:00Z">
          <w:pPr/>
        </w:pPrChange>
      </w:pPr>
      <w:r w:rsidRPr="00334829">
        <w:t>Portable user</w:t>
      </w:r>
    </w:p>
    <w:p w:rsidR="00334829" w:rsidRPr="00334829" w:rsidRDefault="00334829" w:rsidP="00334829">
      <w:bookmarkStart w:id="155" w:name="OLE_LINK8"/>
      <w:r w:rsidRPr="00334829">
        <w:t xml:space="preserve">The concept of portable user holds the basic premise that a user entity has a unique identifier and that it is HIE independent. The identifier gets associated with all her related medical data stored in any one of the many </w:t>
      </w:r>
      <w:proofErr w:type="spellStart"/>
      <w:r w:rsidRPr="00334829">
        <w:t>HIEs</w:t>
      </w:r>
      <w:proofErr w:type="spellEnd"/>
      <w:r w:rsidRPr="00334829">
        <w:t xml:space="preserve"> in the world, across many different services, such as a calendar, PHR or EMR</w:t>
      </w:r>
      <w:bookmarkEnd w:id="155"/>
      <w:r w:rsidRPr="00334829">
        <w:t>.</w:t>
      </w:r>
    </w:p>
    <w:p w:rsidR="00A531D7" w:rsidRDefault="00A531D7" w:rsidP="00334829">
      <w:pPr>
        <w:numPr>
          <w:ins w:id="156" w:author="Erik Aass" w:date="2009-05-09T20:23:00Z"/>
        </w:numPr>
        <w:rPr>
          <w:ins w:id="157" w:author="Erik Aass" w:date="2009-05-09T20:23:00Z"/>
        </w:rPr>
      </w:pPr>
    </w:p>
    <w:p w:rsidR="00000000" w:rsidRDefault="00334829">
      <w:pPr>
        <w:pStyle w:val="Heading3"/>
        <w:pPrChange w:id="158" w:author="John Kowalski" w:date="2009-05-11T12:05:00Z">
          <w:pPr/>
        </w:pPrChange>
      </w:pPr>
      <w:r w:rsidRPr="00334829">
        <w:t>Data discovery</w:t>
      </w:r>
    </w:p>
    <w:p w:rsidR="00334829" w:rsidRPr="00334829" w:rsidRDefault="00334829" w:rsidP="00334829">
      <w:bookmarkStart w:id="159" w:name="OLE_LINK9"/>
      <w:bookmarkStart w:id="160" w:name="OLE_LINK10"/>
      <w:r w:rsidRPr="00334829">
        <w:t xml:space="preserve">With maybe hundreds of </w:t>
      </w:r>
      <w:proofErr w:type="spellStart"/>
      <w:r w:rsidRPr="00334829">
        <w:t>RHIOs</w:t>
      </w:r>
      <w:proofErr w:type="spellEnd"/>
      <w:r w:rsidRPr="00334829">
        <w:t xml:space="preserve"> in the world that are dependent on the large data aggregators, namely the </w:t>
      </w:r>
      <w:proofErr w:type="spellStart"/>
      <w:r w:rsidRPr="00334829">
        <w:t>HIEs</w:t>
      </w:r>
      <w:proofErr w:type="spellEnd"/>
      <w:r w:rsidRPr="00334829">
        <w:t>, they rely on the data aggregators to make available all the data for a specific patient. The data for a patient might not reside with one HIE at the time the request is made, so an HIE need</w:t>
      </w:r>
      <w:ins w:id="161" w:author="Erik Aass" w:date="2009-05-09T20:17:00Z">
        <w:r w:rsidR="00A531D7">
          <w:t>s</w:t>
        </w:r>
      </w:ins>
      <w:r w:rsidRPr="00334829">
        <w:t xml:space="preserve"> to be aware of other </w:t>
      </w:r>
      <w:proofErr w:type="spellStart"/>
      <w:r w:rsidRPr="00334829">
        <w:t>HIEs</w:t>
      </w:r>
      <w:proofErr w:type="spellEnd"/>
      <w:r w:rsidRPr="00334829">
        <w:t xml:space="preserve"> or lesser data access points. Which leads to the biggest requirement of all</w:t>
      </w:r>
      <w:bookmarkEnd w:id="159"/>
      <w:r w:rsidRPr="00334829">
        <w:t>:</w:t>
      </w:r>
      <w:bookmarkEnd w:id="160"/>
    </w:p>
    <w:p w:rsidR="00A531D7" w:rsidRDefault="00A531D7" w:rsidP="00334829">
      <w:pPr>
        <w:numPr>
          <w:ins w:id="162" w:author="Erik Aass" w:date="2009-05-09T20:23:00Z"/>
        </w:numPr>
        <w:rPr>
          <w:ins w:id="163" w:author="Erik Aass" w:date="2009-05-09T20:23:00Z"/>
        </w:rPr>
      </w:pPr>
    </w:p>
    <w:p w:rsidR="00000000" w:rsidRDefault="00334829">
      <w:pPr>
        <w:pStyle w:val="Heading3"/>
        <w:pPrChange w:id="164" w:author="John Kowalski" w:date="2009-05-11T12:05:00Z">
          <w:pPr/>
        </w:pPrChange>
      </w:pPr>
      <w:r w:rsidRPr="00334829">
        <w:t>Interoperability</w:t>
      </w:r>
    </w:p>
    <w:p w:rsidR="00334829" w:rsidRPr="00334829" w:rsidRDefault="00A531D7" w:rsidP="00334829">
      <w:bookmarkStart w:id="165" w:name="OLE_LINK11"/>
      <w:ins w:id="166" w:author="Erik Aass" w:date="2009-05-09T20:18:00Z">
        <w:r>
          <w:t>I</w:t>
        </w:r>
      </w:ins>
      <w:del w:id="167" w:author="Erik Aass" w:date="2009-05-09T20:18:00Z">
        <w:r w:rsidR="00334829" w:rsidRPr="00334829" w:rsidDel="00A531D7">
          <w:delText>Everyone agrees that i</w:delText>
        </w:r>
      </w:del>
      <w:r w:rsidR="00334829" w:rsidRPr="00334829">
        <w:t>n order to make e-health</w:t>
      </w:r>
      <w:del w:id="168" w:author="Erik Aass" w:date="2009-05-09T20:18:00Z">
        <w:r w:rsidR="00334829" w:rsidRPr="00334829" w:rsidDel="00A531D7">
          <w:delText xml:space="preserve"> become</w:delText>
        </w:r>
      </w:del>
      <w:r w:rsidR="00334829" w:rsidRPr="00334829">
        <w:t xml:space="preserve"> a reality, computers </w:t>
      </w:r>
      <w:ins w:id="169" w:author="Erik Aass" w:date="2009-05-09T20:18:00Z">
        <w:r>
          <w:t>must</w:t>
        </w:r>
      </w:ins>
      <w:del w:id="170" w:author="Erik Aass" w:date="2009-05-09T20:18:00Z">
        <w:r w:rsidR="00334829" w:rsidRPr="00334829" w:rsidDel="00A531D7">
          <w:delText>need to</w:delText>
        </w:r>
      </w:del>
      <w:r w:rsidR="00334829" w:rsidRPr="00334829">
        <w:t xml:space="preserve"> speak the same language and use the right words. </w:t>
      </w:r>
      <w:ins w:id="171" w:author="Erik Aass" w:date="2009-05-09T20:19:00Z">
        <w:r>
          <w:t>In other words, we must have uniform standards</w:t>
        </w:r>
      </w:ins>
      <w:ins w:id="172" w:author="Erik Aass" w:date="2009-05-09T20:20:00Z">
        <w:r>
          <w:t xml:space="preserve"> </w:t>
        </w:r>
      </w:ins>
      <w:ins w:id="173" w:author="Erik Aass" w:date="2009-05-09T20:21:00Z">
        <w:r>
          <w:t>for</w:t>
        </w:r>
      </w:ins>
      <w:ins w:id="174" w:author="Erik Aass" w:date="2009-05-09T20:20:00Z">
        <w:r>
          <w:t xml:space="preserve"> </w:t>
        </w:r>
      </w:ins>
      <w:del w:id="175" w:author="Erik Aass" w:date="2009-05-09T20:20:00Z">
        <w:r w:rsidR="00334829" w:rsidRPr="00334829" w:rsidDel="00A531D7">
          <w:delText xml:space="preserve">I’m of course talking about standards. </w:delText>
        </w:r>
      </w:del>
      <w:ins w:id="176" w:author="Erik Aass" w:date="2009-05-09T20:20:00Z">
        <w:r>
          <w:t>s</w:t>
        </w:r>
      </w:ins>
      <w:del w:id="177" w:author="Erik Aass" w:date="2009-05-09T20:20:00Z">
        <w:r w:rsidR="00334829" w:rsidRPr="00334829" w:rsidDel="00A531D7">
          <w:delText>S</w:delText>
        </w:r>
      </w:del>
      <w:r w:rsidR="00334829" w:rsidRPr="00334829">
        <w:t>ecurity</w:t>
      </w:r>
      <w:del w:id="178" w:author="Erik Aass" w:date="2009-05-09T20:21:00Z">
        <w:r w:rsidR="00334829" w:rsidRPr="00334829" w:rsidDel="00A531D7">
          <w:delText xml:space="preserve"> standards</w:delText>
        </w:r>
      </w:del>
      <w:r w:rsidR="00334829" w:rsidRPr="00334829">
        <w:t>, protocol</w:t>
      </w:r>
      <w:del w:id="179" w:author="Erik Aass" w:date="2009-05-09T20:21:00Z">
        <w:r w:rsidR="00334829" w:rsidRPr="00334829" w:rsidDel="00A531D7">
          <w:delText xml:space="preserve"> standards</w:delText>
        </w:r>
      </w:del>
      <w:r w:rsidR="00334829" w:rsidRPr="00334829">
        <w:t>,</w:t>
      </w:r>
      <w:ins w:id="180" w:author="Erik Aass" w:date="2009-05-09T20:21:00Z">
        <w:r>
          <w:t xml:space="preserve"> </w:t>
        </w:r>
      </w:ins>
      <w:del w:id="181" w:author="Erik Aass" w:date="2009-05-09T20:21:00Z">
        <w:r w:rsidR="00334829" w:rsidRPr="00334829" w:rsidDel="00A531D7">
          <w:delText xml:space="preserve"> </w:delText>
        </w:r>
      </w:del>
      <w:r w:rsidR="00334829" w:rsidRPr="00334829">
        <w:t>data</w:t>
      </w:r>
      <w:del w:id="182" w:author="Erik Aass" w:date="2009-05-09T20:21:00Z">
        <w:r w:rsidR="00334829" w:rsidRPr="00334829" w:rsidDel="00A531D7">
          <w:delText xml:space="preserve"> standards</w:delText>
        </w:r>
      </w:del>
      <w:r w:rsidR="00334829" w:rsidRPr="00334829">
        <w:t>, classification</w:t>
      </w:r>
      <w:del w:id="183" w:author="Erik Aass" w:date="2009-05-09T20:21:00Z">
        <w:r w:rsidR="00334829" w:rsidRPr="00334829" w:rsidDel="00A531D7">
          <w:delText xml:space="preserve"> standards</w:delText>
        </w:r>
      </w:del>
      <w:r w:rsidR="00334829" w:rsidRPr="00334829">
        <w:t>, technology</w:t>
      </w:r>
      <w:del w:id="184" w:author="Erik Aass" w:date="2009-05-09T20:21:00Z">
        <w:r w:rsidR="00334829" w:rsidRPr="00334829" w:rsidDel="00A531D7">
          <w:delText xml:space="preserve"> standards</w:delText>
        </w:r>
      </w:del>
      <w:r w:rsidR="00334829" w:rsidRPr="00334829">
        <w:t xml:space="preserve"> and</w:t>
      </w:r>
      <w:ins w:id="185" w:author="Erik Aass" w:date="2009-05-09T20:21:00Z">
        <w:r>
          <w:t>,</w:t>
        </w:r>
      </w:ins>
      <w:r w:rsidR="00334829" w:rsidRPr="00334829">
        <w:t xml:space="preserve"> let us not forget</w:t>
      </w:r>
      <w:ins w:id="186" w:author="Erik Aass" w:date="2009-05-09T20:21:00Z">
        <w:r>
          <w:t>,</w:t>
        </w:r>
      </w:ins>
      <w:r w:rsidR="00334829" w:rsidRPr="00334829">
        <w:t xml:space="preserve"> regulatory standards. Building a system such as this will require more complexity than building an application for a bank.</w:t>
      </w:r>
    </w:p>
    <w:p w:rsidR="00334829" w:rsidRPr="00334829" w:rsidRDefault="00334829" w:rsidP="00334829">
      <w:r w:rsidRPr="00334829">
        <w:t xml:space="preserve">It is important to support existing standards, such as HL7 RIM, </w:t>
      </w:r>
      <w:ins w:id="187" w:author="Erik Aass" w:date="2009-05-09T20:22:00Z">
        <w:r w:rsidR="00A531D7">
          <w:t>while</w:t>
        </w:r>
      </w:ins>
      <w:del w:id="188" w:author="Erik Aass" w:date="2009-05-09T20:22:00Z">
        <w:r w:rsidRPr="00334829" w:rsidDel="00A531D7">
          <w:delText>and</w:delText>
        </w:r>
      </w:del>
      <w:r w:rsidRPr="00334829">
        <w:t xml:space="preserve"> keep</w:t>
      </w:r>
      <w:ins w:id="189" w:author="Erik Aass" w:date="2009-05-09T20:22:00Z">
        <w:r w:rsidR="00A531D7">
          <w:t>ing</w:t>
        </w:r>
      </w:ins>
      <w:r w:rsidRPr="00334829">
        <w:t xml:space="preserve"> abreast</w:t>
      </w:r>
      <w:del w:id="190" w:author="Erik Aass" w:date="2009-05-09T20:22:00Z">
        <w:r w:rsidRPr="00334829" w:rsidDel="00A531D7">
          <w:delText xml:space="preserve"> with</w:delText>
        </w:r>
      </w:del>
      <w:r w:rsidRPr="00334829">
        <w:t xml:space="preserve"> </w:t>
      </w:r>
      <w:ins w:id="191" w:author="John Kowalski" w:date="2009-05-11T12:08:00Z">
        <w:r w:rsidR="005C3A85">
          <w:t xml:space="preserve">with </w:t>
        </w:r>
      </w:ins>
      <w:ins w:id="192" w:author="Erik Aass" w:date="2009-05-09T20:22:00Z">
        <w:r w:rsidR="00A531D7">
          <w:t xml:space="preserve">promising, </w:t>
        </w:r>
      </w:ins>
      <w:r w:rsidRPr="00334829">
        <w:t>newer technologies, such as the semantic web</w:t>
      </w:r>
      <w:del w:id="193" w:author="Erik Aass" w:date="2009-05-09T20:22:00Z">
        <w:r w:rsidRPr="00334829" w:rsidDel="00A531D7">
          <w:delText>, that hold much promise</w:delText>
        </w:r>
      </w:del>
      <w:r w:rsidRPr="00334829">
        <w:t>. Being able to support multiple standards is very important as other organizations might already have e-health applications running that support one standard but not the other.  It will be the responsibility of the HIE to bring disparate systems together.</w:t>
      </w:r>
      <w:bookmarkEnd w:id="165"/>
    </w:p>
    <w:p w:rsidR="00A531D7" w:rsidRDefault="00A531D7" w:rsidP="00334829">
      <w:pPr>
        <w:numPr>
          <w:ins w:id="194" w:author="Erik Aass" w:date="2009-05-09T20:23:00Z"/>
        </w:numPr>
        <w:rPr>
          <w:ins w:id="195" w:author="Erik Aass" w:date="2009-05-09T20:23:00Z"/>
        </w:rPr>
      </w:pPr>
    </w:p>
    <w:p w:rsidR="00000000" w:rsidRDefault="00334829">
      <w:pPr>
        <w:pStyle w:val="Heading3"/>
        <w:pPrChange w:id="196" w:author="John Kowalski" w:date="2009-05-11T12:05:00Z">
          <w:pPr/>
        </w:pPrChange>
      </w:pPr>
      <w:r w:rsidRPr="00334829">
        <w:t>Pluggable services and applications</w:t>
      </w:r>
    </w:p>
    <w:p w:rsidR="00334829" w:rsidRPr="00334829" w:rsidRDefault="00334829" w:rsidP="00334829">
      <w:bookmarkStart w:id="197" w:name="OLE_LINK12"/>
      <w:r w:rsidRPr="00334829">
        <w:t xml:space="preserve">An HIE platform needs to be built in a modular fashion. It needs to support “hot-deployments” and “versioning” of new and updated artifacts without having to restart the platform. Building a system based on smart, “self-aware” components backed by a Service Oriented Architecture is essential. An HIE cannot be another gargantuan system that “can do everything” </w:t>
      </w:r>
      <w:ins w:id="198" w:author="Erik Aass" w:date="2009-05-09T20:24:00Z">
        <w:r w:rsidR="00A531D7">
          <w:t>but</w:t>
        </w:r>
      </w:ins>
      <w:del w:id="199" w:author="Erik Aass" w:date="2009-05-09T20:24:00Z">
        <w:r w:rsidRPr="00334829" w:rsidDel="00A531D7">
          <w:delText>and</w:delText>
        </w:r>
      </w:del>
      <w:r w:rsidRPr="00334829">
        <w:t xml:space="preserve"> </w:t>
      </w:r>
      <w:ins w:id="200" w:author="Erik Aass" w:date="2009-05-09T20:24:00Z">
        <w:r w:rsidR="00A531D7">
          <w:t>be obsolete</w:t>
        </w:r>
      </w:ins>
      <w:del w:id="201" w:author="Erik Aass" w:date="2009-05-09T20:24:00Z">
        <w:r w:rsidRPr="00334829" w:rsidDel="00A531D7">
          <w:delText>that will be outdated</w:delText>
        </w:r>
      </w:del>
      <w:r w:rsidRPr="00334829">
        <w:t xml:space="preserve"> within a year. An HIE should be able to easily deploy </w:t>
      </w:r>
      <w:ins w:id="202" w:author="Erik Aass" w:date="2009-05-09T20:25:00Z">
        <w:r w:rsidR="00A531D7">
          <w:t>new applications</w:t>
        </w:r>
      </w:ins>
      <w:del w:id="203" w:author="Erik Aass" w:date="2009-05-09T20:25:00Z">
        <w:r w:rsidRPr="00334829" w:rsidDel="00A531D7">
          <w:delText>a new piece of functionality</w:delText>
        </w:r>
      </w:del>
      <w:r w:rsidRPr="00334829">
        <w:t xml:space="preserve"> without impacting existing functionality.</w:t>
      </w:r>
      <w:bookmarkEnd w:id="197"/>
    </w:p>
    <w:p w:rsidR="00A531D7" w:rsidRDefault="00A531D7" w:rsidP="00334829">
      <w:pPr>
        <w:numPr>
          <w:ins w:id="204" w:author="Erik Aass" w:date="2009-05-09T20:25:00Z"/>
        </w:numPr>
        <w:rPr>
          <w:ins w:id="205" w:author="Erik Aass" w:date="2009-05-09T20:25:00Z"/>
        </w:rPr>
      </w:pPr>
    </w:p>
    <w:p w:rsidR="00000000" w:rsidRDefault="00334829">
      <w:pPr>
        <w:pStyle w:val="Heading3"/>
        <w:pPrChange w:id="206" w:author="John Kowalski" w:date="2009-05-11T12:05:00Z">
          <w:pPr/>
        </w:pPrChange>
      </w:pPr>
      <w:r w:rsidRPr="00334829">
        <w:t>Licensing</w:t>
      </w:r>
    </w:p>
    <w:p w:rsidR="00334829" w:rsidRPr="00334829" w:rsidRDefault="00334829" w:rsidP="00334829">
      <w:bookmarkStart w:id="207" w:name="OLE_LINK13"/>
      <w:r w:rsidRPr="00334829">
        <w:t>Licensing goes hand in hand with “</w:t>
      </w:r>
      <w:proofErr w:type="spellStart"/>
      <w:r w:rsidRPr="00334829">
        <w:t>plug</w:t>
      </w:r>
      <w:del w:id="208" w:author="John Kowalski" w:date="2009-05-11T11:56:00Z">
        <w:r w:rsidRPr="00334829" w:rsidDel="00777546">
          <w:delText>g</w:delText>
        </w:r>
      </w:del>
      <w:r w:rsidRPr="00334829">
        <w:t>ability</w:t>
      </w:r>
      <w:proofErr w:type="spellEnd"/>
      <w:r w:rsidRPr="00334829">
        <w:t xml:space="preserve">”, by giving e-health vendors a place to sell their new services. Because the HIE platform already supports the more generic features such as security and knowledge of other </w:t>
      </w:r>
      <w:proofErr w:type="spellStart"/>
      <w:r w:rsidRPr="00334829">
        <w:t>HIEs</w:t>
      </w:r>
      <w:proofErr w:type="spellEnd"/>
      <w:r w:rsidRPr="00334829">
        <w:t xml:space="preserve"> and their services, vendors can focus on the service they wish to sell, the bells and whistles if you may, and not the functionality that is common to every other application. This will help reduce cost and the time-to-market of new functionality.</w:t>
      </w:r>
      <w:bookmarkEnd w:id="207"/>
    </w:p>
    <w:p w:rsidR="007C5100" w:rsidRDefault="007C5100" w:rsidP="00334829">
      <w:pPr>
        <w:numPr>
          <w:ins w:id="209" w:author="Erik Aass" w:date="2009-05-09T20:26:00Z"/>
        </w:numPr>
        <w:rPr>
          <w:ins w:id="210" w:author="Erik Aass" w:date="2009-05-09T20:26:00Z"/>
        </w:rPr>
      </w:pPr>
    </w:p>
    <w:p w:rsidR="00000000" w:rsidRDefault="00334829">
      <w:pPr>
        <w:pStyle w:val="Heading3"/>
        <w:pPrChange w:id="211" w:author="John Kowalski" w:date="2009-05-11T12:05:00Z">
          <w:pPr/>
        </w:pPrChange>
      </w:pPr>
      <w:r w:rsidRPr="00334829">
        <w:t>Federated security</w:t>
      </w:r>
    </w:p>
    <w:p w:rsidR="00334829" w:rsidRPr="00334829" w:rsidRDefault="00334829" w:rsidP="00334829">
      <w:r w:rsidRPr="00334829">
        <w:t xml:space="preserve">By letting </w:t>
      </w:r>
      <w:proofErr w:type="spellStart"/>
      <w:r w:rsidRPr="00334829">
        <w:t>HIEs</w:t>
      </w:r>
      <w:proofErr w:type="spellEnd"/>
      <w:r w:rsidRPr="00334829">
        <w:t xml:space="preserve"> be responsible for handling medical data in a centralized fashion, federated security is now possible. Questions such as these can now be answered across the board as a common piece of functionality:</w:t>
      </w:r>
    </w:p>
    <w:p w:rsidR="007C5100" w:rsidRDefault="007C5100" w:rsidP="00334829">
      <w:pPr>
        <w:numPr>
          <w:ins w:id="212" w:author="Erik Aass" w:date="2009-05-09T20:26:00Z"/>
        </w:numPr>
        <w:rPr>
          <w:ins w:id="213" w:author="Erik Aass" w:date="2009-05-09T20:26:00Z"/>
        </w:rPr>
      </w:pPr>
    </w:p>
    <w:p w:rsidR="00334829" w:rsidRPr="00334829" w:rsidRDefault="00334829" w:rsidP="00334829">
      <w:r w:rsidRPr="00334829">
        <w:t xml:space="preserve">Can a user log in? </w:t>
      </w:r>
    </w:p>
    <w:p w:rsidR="00334829" w:rsidRPr="00334829" w:rsidRDefault="00334829" w:rsidP="00334829">
      <w:r w:rsidRPr="00334829">
        <w:t xml:space="preserve">Does a user have the right privileges to access a certain record? </w:t>
      </w:r>
    </w:p>
    <w:p w:rsidR="00334829" w:rsidRPr="00334829" w:rsidRDefault="00334829" w:rsidP="00334829">
      <w:r w:rsidRPr="00334829">
        <w:t xml:space="preserve">Can a program access another program? </w:t>
      </w:r>
    </w:p>
    <w:p w:rsidR="00334829" w:rsidRPr="00334829" w:rsidRDefault="00334829" w:rsidP="00334829">
      <w:r w:rsidRPr="00334829">
        <w:t xml:space="preserve">Does an organization have the rights to synchronize data with us? </w:t>
      </w:r>
    </w:p>
    <w:p w:rsidR="00334829" w:rsidRPr="00334829" w:rsidRDefault="00334829" w:rsidP="00334829">
      <w:r w:rsidRPr="00334829">
        <w:t xml:space="preserve">Can an application be viewed by a user who works for this organization? </w:t>
      </w:r>
    </w:p>
    <w:p w:rsidR="00334829" w:rsidRPr="00334829" w:rsidRDefault="00334829" w:rsidP="00334829">
      <w:r w:rsidRPr="00334829">
        <w:t xml:space="preserve">Can a country access services in another country? </w:t>
      </w:r>
    </w:p>
    <w:p w:rsidR="00334829" w:rsidRPr="00334829" w:rsidRDefault="00334829" w:rsidP="00334829">
      <w:r w:rsidRPr="00334829">
        <w:t xml:space="preserve">... </w:t>
      </w:r>
      <w:proofErr w:type="gramStart"/>
      <w:r w:rsidRPr="00334829">
        <w:t>the</w:t>
      </w:r>
      <w:proofErr w:type="gramEnd"/>
      <w:r w:rsidRPr="00334829">
        <w:t xml:space="preserve"> list goes on </w:t>
      </w:r>
    </w:p>
    <w:p w:rsidR="007C5100" w:rsidRDefault="007C5100" w:rsidP="00334829">
      <w:pPr>
        <w:numPr>
          <w:ins w:id="214" w:author="Erik Aass" w:date="2009-05-09T20:26:00Z"/>
        </w:numPr>
        <w:rPr>
          <w:ins w:id="215" w:author="Erik Aass" w:date="2009-05-09T20:26:00Z"/>
        </w:rPr>
      </w:pPr>
    </w:p>
    <w:p w:rsidR="00000000" w:rsidRDefault="00334829">
      <w:pPr>
        <w:pStyle w:val="Heading3"/>
        <w:pPrChange w:id="216" w:author="John Kowalski" w:date="2009-05-11T12:06:00Z">
          <w:pPr/>
        </w:pPrChange>
      </w:pPr>
      <w:r w:rsidRPr="00334829">
        <w:t>Regulations</w:t>
      </w:r>
    </w:p>
    <w:p w:rsidR="00334829" w:rsidRDefault="00334829" w:rsidP="00334829">
      <w:pPr>
        <w:rPr>
          <w:ins w:id="217" w:author="Erik Aass" w:date="2009-05-09T20:27:00Z"/>
        </w:rPr>
      </w:pPr>
      <w:bookmarkStart w:id="218" w:name="OLE_LINK14"/>
      <w:r w:rsidRPr="00334829">
        <w:t>In a centralized system such as this, regulations can be set for countries and regions and the services can implement them across the board. Services that aren’t compatible with a certain country yet will not be able to offer that particular service to their clients in that country. HIPAA can be enforced this way. “NATO level-3 marked Restricted” security policies can be enforced this way. Creating regulations on the meta level and having them implemented on a country/state level in the respective services does extract a wealth of information that shouldn’t be hidden or “reinvented” in a single application but should be accessible to all applications.</w:t>
      </w:r>
      <w:bookmarkEnd w:id="218"/>
    </w:p>
    <w:p w:rsidR="007C5100" w:rsidRPr="00334829" w:rsidRDefault="007C5100" w:rsidP="00334829">
      <w:pPr>
        <w:numPr>
          <w:ins w:id="219" w:author="Erik Aass" w:date="2009-05-09T20:27:00Z"/>
        </w:numPr>
      </w:pPr>
    </w:p>
    <w:p w:rsidR="00000000" w:rsidRDefault="00334829">
      <w:pPr>
        <w:pStyle w:val="Heading3"/>
        <w:pPrChange w:id="220" w:author="John Kowalski" w:date="2009-05-11T12:06:00Z">
          <w:pPr/>
        </w:pPrChange>
      </w:pPr>
      <w:r w:rsidRPr="00334829">
        <w:t>Customization</w:t>
      </w:r>
    </w:p>
    <w:p w:rsidR="00334829" w:rsidRPr="00334829" w:rsidRDefault="00334829" w:rsidP="00334829">
      <w:bookmarkStart w:id="221" w:name="OLE_LINK15"/>
      <w:r w:rsidRPr="00334829">
        <w:t xml:space="preserve">Being able to support custom interfaces based on user preference or </w:t>
      </w:r>
      <w:ins w:id="222" w:author="Erik Aass" w:date="2009-05-09T20:27:00Z">
        <w:r w:rsidR="007C5100">
          <w:t>responding to the particular needs of diverse organizations</w:t>
        </w:r>
      </w:ins>
      <w:del w:id="223" w:author="Erik Aass" w:date="2009-05-09T20:28:00Z">
        <w:r w:rsidRPr="00334829" w:rsidDel="007C5100">
          <w:delText>because one hospital has different needs than another hospital</w:delText>
        </w:r>
      </w:del>
      <w:r w:rsidRPr="00334829">
        <w:t xml:space="preserve"> is also important. </w:t>
      </w:r>
      <w:ins w:id="224" w:author="Erik Aass" w:date="2009-05-09T20:29:00Z">
        <w:r w:rsidR="007C5100">
          <w:t>T</w:t>
        </w:r>
      </w:ins>
      <w:del w:id="225" w:author="Erik Aass" w:date="2009-05-09T20:29:00Z">
        <w:r w:rsidRPr="00334829" w:rsidDel="007C5100">
          <w:delText>It is the responsibility of t</w:delText>
        </w:r>
      </w:del>
      <w:r w:rsidRPr="00334829">
        <w:t xml:space="preserve">he HIE and the application </w:t>
      </w:r>
      <w:ins w:id="226" w:author="Erik Aass" w:date="2009-05-09T20:29:00Z">
        <w:r w:rsidR="007C5100">
          <w:t>set the</w:t>
        </w:r>
      </w:ins>
      <w:del w:id="227" w:author="Erik Aass" w:date="2009-05-09T20:29:00Z">
        <w:r w:rsidRPr="00334829" w:rsidDel="007C5100">
          <w:delText>to what</w:delText>
        </w:r>
      </w:del>
      <w:r w:rsidRPr="00334829">
        <w:t xml:space="preserve"> degree </w:t>
      </w:r>
      <w:ins w:id="228" w:author="Erik Aass" w:date="2009-05-09T20:29:00Z">
        <w:r w:rsidR="007C5100">
          <w:t>to which</w:t>
        </w:r>
      </w:ins>
      <w:del w:id="229" w:author="Erik Aass" w:date="2009-05-09T20:29:00Z">
        <w:r w:rsidRPr="00334829" w:rsidDel="007C5100">
          <w:delText>this</w:delText>
        </w:r>
      </w:del>
      <w:r w:rsidRPr="00334829">
        <w:t xml:space="preserve"> customization is possible. </w:t>
      </w:r>
      <w:ins w:id="230" w:author="Erik Aass" w:date="2009-05-09T20:29:00Z">
        <w:r w:rsidR="007C5100">
          <w:t>T</w:t>
        </w:r>
      </w:ins>
      <w:del w:id="231" w:author="Erik Aass" w:date="2009-05-09T20:29:00Z">
        <w:r w:rsidRPr="00334829" w:rsidDel="007C5100">
          <w:delText>Because of t</w:delText>
        </w:r>
      </w:del>
      <w:r w:rsidRPr="00334829">
        <w:t xml:space="preserve">he modular nature of the HIE approach, </w:t>
      </w:r>
      <w:ins w:id="232" w:author="Erik Aass" w:date="2009-05-09T20:30:00Z">
        <w:r w:rsidR="007C5100">
          <w:t xml:space="preserve">allows, for example, </w:t>
        </w:r>
      </w:ins>
      <w:r w:rsidRPr="00334829">
        <w:t xml:space="preserve">one hospital </w:t>
      </w:r>
      <w:ins w:id="233" w:author="Erik Aass" w:date="2009-05-09T20:30:00Z">
        <w:r w:rsidR="007C5100">
          <w:t>to</w:t>
        </w:r>
      </w:ins>
      <w:del w:id="234" w:author="Erik Aass" w:date="2009-05-09T20:30:00Z">
        <w:r w:rsidRPr="00334829" w:rsidDel="007C5100">
          <w:delText>could</w:delText>
        </w:r>
      </w:del>
      <w:r w:rsidRPr="00334829">
        <w:t xml:space="preserve"> subscribe to service A while another hospital</w:t>
      </w:r>
      <w:del w:id="235" w:author="Erik Aass" w:date="2009-05-09T20:30:00Z">
        <w:r w:rsidRPr="00334829" w:rsidDel="007C5100">
          <w:delText xml:space="preserve"> could</w:delText>
        </w:r>
      </w:del>
      <w:r w:rsidRPr="00334829">
        <w:t xml:space="preserve"> subscribe</w:t>
      </w:r>
      <w:ins w:id="236" w:author="Erik Aass" w:date="2009-05-09T20:30:00Z">
        <w:r w:rsidR="007C5100">
          <w:t>s</w:t>
        </w:r>
      </w:ins>
      <w:r w:rsidRPr="00334829">
        <w:t xml:space="preserve"> to service B because</w:t>
      </w:r>
      <w:ins w:id="237" w:author="Erik Aass" w:date="2009-05-09T20:30:00Z">
        <w:r w:rsidR="007C5100">
          <w:t>,</w:t>
        </w:r>
      </w:ins>
      <w:r w:rsidRPr="00334829">
        <w:t xml:space="preserve"> </w:t>
      </w:r>
      <w:ins w:id="238" w:author="Erik Aass" w:date="2009-05-09T20:30:00Z">
        <w:r w:rsidR="007C5100">
          <w:t>though</w:t>
        </w:r>
      </w:ins>
      <w:del w:id="239" w:author="Erik Aass" w:date="2009-05-09T20:30:00Z">
        <w:r w:rsidRPr="00334829" w:rsidDel="007C5100">
          <w:delText>service A and B</w:delText>
        </w:r>
      </w:del>
      <w:r w:rsidRPr="00334829">
        <w:t xml:space="preserve"> </w:t>
      </w:r>
      <w:ins w:id="240" w:author="Erik Aass" w:date="2009-05-09T20:31:00Z">
        <w:r w:rsidR="007C5100">
          <w:t xml:space="preserve">each </w:t>
        </w:r>
      </w:ins>
      <w:ins w:id="241" w:author="Erik Aass" w:date="2009-05-09T20:30:00Z">
        <w:r w:rsidR="007C5100">
          <w:t>service is</w:t>
        </w:r>
      </w:ins>
      <w:del w:id="242" w:author="Erik Aass" w:date="2009-05-09T20:30:00Z">
        <w:r w:rsidRPr="00334829" w:rsidDel="007C5100">
          <w:delText>are</w:delText>
        </w:r>
      </w:del>
      <w:r w:rsidRPr="00334829">
        <w:t xml:space="preserve"> very similar</w:t>
      </w:r>
      <w:ins w:id="243" w:author="Erik Aass" w:date="2009-05-09T20:31:00Z">
        <w:r w:rsidR="007C5100">
          <w:t>, it</w:t>
        </w:r>
      </w:ins>
      <w:del w:id="244" w:author="Erik Aass" w:date="2009-05-09T20:31:00Z">
        <w:r w:rsidRPr="00334829" w:rsidDel="007C5100">
          <w:delText xml:space="preserve"> but</w:delText>
        </w:r>
      </w:del>
      <w:r w:rsidRPr="00334829">
        <w:t xml:space="preserve"> offer</w:t>
      </w:r>
      <w:ins w:id="245" w:author="Erik Aass" w:date="2009-05-09T20:31:00Z">
        <w:r w:rsidR="007C5100">
          <w:t>s</w:t>
        </w:r>
      </w:ins>
      <w:r w:rsidRPr="00334829">
        <w:t xml:space="preserve"> distinct differences that are valuable to the end user. In this case, the hospital</w:t>
      </w:r>
      <w:ins w:id="246" w:author="Erik Aass" w:date="2009-05-09T20:31:00Z">
        <w:r w:rsidR="007C5100">
          <w:t>s</w:t>
        </w:r>
      </w:ins>
      <w:r w:rsidRPr="00334829">
        <w:t xml:space="preserve"> only need</w:t>
      </w:r>
      <w:del w:id="247" w:author="Erik Aass" w:date="2009-05-09T20:31:00Z">
        <w:r w:rsidRPr="00334829" w:rsidDel="007C5100">
          <w:delText>s</w:delText>
        </w:r>
      </w:del>
      <w:r w:rsidRPr="00334829">
        <w:t xml:space="preserve"> to worry about finding the right service. For further customization, the user experience might be different based on what country the user is in</w:t>
      </w:r>
      <w:ins w:id="248" w:author="Erik Aass" w:date="2009-05-09T20:31:00Z">
        <w:r w:rsidR="007C5100">
          <w:t>.</w:t>
        </w:r>
      </w:ins>
      <w:r w:rsidRPr="00334829">
        <w:t xml:space="preserve"> </w:t>
      </w:r>
      <w:ins w:id="249" w:author="Erik Aass" w:date="2009-05-09T20:31:00Z">
        <w:r w:rsidR="007C5100">
          <w:t>S</w:t>
        </w:r>
      </w:ins>
      <w:del w:id="250" w:author="Erik Aass" w:date="2009-05-09T20:31:00Z">
        <w:r w:rsidRPr="00334829" w:rsidDel="007C5100">
          <w:delText>as s</w:delText>
        </w:r>
      </w:del>
      <w:r w:rsidRPr="00334829">
        <w:t>ome countries might have stricter rules regarding the availability of</w:t>
      </w:r>
      <w:del w:id="251" w:author="Erik Aass" w:date="2009-05-09T20:32:00Z">
        <w:r w:rsidRPr="00334829" w:rsidDel="007C5100">
          <w:delText xml:space="preserve"> some of the</w:delText>
        </w:r>
      </w:del>
      <w:r w:rsidRPr="00334829">
        <w:t xml:space="preserve"> information or functionality contained on the page. Another type of customization is the visual one. One provider might want to have his interface match the color scheme / logo / etc, of his existing internal applications. Another might want pagination of records while pagination is turned off by default. It is at the discretion of the e-health vendor to what degree the application can be customized but it is a highly regarded feature and vendors will be more competitive if it is easier for end-users to control the nuts and bolts of the application they are subscribing to.</w:t>
      </w:r>
      <w:bookmarkEnd w:id="221"/>
    </w:p>
    <w:p w:rsidR="007C5100" w:rsidRDefault="007C5100" w:rsidP="00334829">
      <w:pPr>
        <w:numPr>
          <w:ins w:id="252" w:author="Erik Aass" w:date="2009-05-09T20:32:00Z"/>
        </w:numPr>
        <w:rPr>
          <w:ins w:id="253" w:author="Erik Aass" w:date="2009-05-09T20:32:00Z"/>
        </w:rPr>
      </w:pPr>
    </w:p>
    <w:p w:rsidR="00000000" w:rsidRDefault="00334829">
      <w:pPr>
        <w:pStyle w:val="Heading3"/>
        <w:pPrChange w:id="254" w:author="John Kowalski" w:date="2009-05-11T12:06:00Z">
          <w:pPr/>
        </w:pPrChange>
      </w:pPr>
      <w:r w:rsidRPr="00334829">
        <w:t>Sharing</w:t>
      </w:r>
    </w:p>
    <w:p w:rsidR="00334829" w:rsidRPr="00334829" w:rsidRDefault="007C5100" w:rsidP="00334829">
      <w:bookmarkStart w:id="255" w:name="OLE_LINK16"/>
      <w:ins w:id="256" w:author="Erik Aass" w:date="2009-05-09T20:32:00Z">
        <w:r>
          <w:t>A</w:t>
        </w:r>
      </w:ins>
      <w:del w:id="257" w:author="Erik Aass" w:date="2009-05-09T20:32:00Z">
        <w:r w:rsidR="00334829" w:rsidRPr="00334829" w:rsidDel="007C5100">
          <w:delText>Being able to have a</w:delText>
        </w:r>
      </w:del>
      <w:r w:rsidR="00334829" w:rsidRPr="00334829">
        <w:t xml:space="preserve"> centralized approach to sharing data makes life</w:t>
      </w:r>
      <w:del w:id="258" w:author="Erik Aass" w:date="2009-05-09T20:33:00Z">
        <w:r w:rsidR="00334829" w:rsidRPr="00334829" w:rsidDel="007C5100">
          <w:delText xml:space="preserve"> that</w:delText>
        </w:r>
      </w:del>
      <w:r w:rsidR="00334829" w:rsidRPr="00334829">
        <w:t xml:space="preserve"> much easier for everyone involved in creating an HIE platform that can grow. The main point of view going forward is the need for a patient-centric system. This is a system where the patient is in charge of her own medical data and is able to electronically share any one of her records with doctors, providers and other organization entities associated with the system. The introduction of MS </w:t>
      </w:r>
      <w:proofErr w:type="spellStart"/>
      <w:r w:rsidR="00334829" w:rsidRPr="00334829">
        <w:t>HealthVault</w:t>
      </w:r>
      <w:proofErr w:type="spellEnd"/>
      <w:r w:rsidR="00334829" w:rsidRPr="00334829">
        <w:t>, Google Health, Revolution Health and WebMD are example of regular people managing a wide variety of their health related data.</w:t>
      </w:r>
    </w:p>
    <w:p w:rsidR="00334829" w:rsidRPr="00334829" w:rsidRDefault="00334829" w:rsidP="00334829">
      <w:r w:rsidRPr="00334829">
        <w:t xml:space="preserve">A patient-centric approach is only part of the solution. For a patient-centric system to work we are assuming that the patient enters in valid data. Valid data is defined as correct information and accurate diagnoses. We are also assuming that the patient has an account with one of the </w:t>
      </w:r>
      <w:proofErr w:type="spellStart"/>
      <w:r w:rsidRPr="00334829">
        <w:t>RHIOs</w:t>
      </w:r>
      <w:proofErr w:type="spellEnd"/>
      <w:r w:rsidRPr="00334829">
        <w:t xml:space="preserve"> and that she has marked her important records as records that are available in the case of an emergency when someone needs access to them.</w:t>
      </w:r>
    </w:p>
    <w:p w:rsidR="00334829" w:rsidRDefault="00334829" w:rsidP="00334829">
      <w:pPr>
        <w:rPr>
          <w:ins w:id="259" w:author="Erik Aass" w:date="2009-05-09T20:34:00Z"/>
        </w:rPr>
      </w:pPr>
      <w:r w:rsidRPr="00334829">
        <w:t>The patient-centric model needs to merge with the hospital model where they can both co-exist. A hospital should be able to create a record for a patient that is not yet in the system and another hospital should be able to access that record without the patient first allowing the transaction. Patient data should be secure but also transparent. The role of the HIE will be to secure the data and share data only with trusted entities using the patient-centric model more as a social network. This entails creating relationships, sharing items created by the patient, making appointments with the doctors and receiving statuses and notifications.</w:t>
      </w:r>
      <w:bookmarkEnd w:id="255"/>
    </w:p>
    <w:p w:rsidR="007C5100" w:rsidRPr="00334829" w:rsidRDefault="007C5100" w:rsidP="00334829">
      <w:pPr>
        <w:numPr>
          <w:ins w:id="260" w:author="Erik Aass" w:date="2009-05-09T20:34:00Z"/>
        </w:numPr>
      </w:pPr>
    </w:p>
    <w:p w:rsidR="00000000" w:rsidRDefault="00334829">
      <w:pPr>
        <w:pStyle w:val="Heading3"/>
        <w:pPrChange w:id="261" w:author="John Kowalski" w:date="2009-05-11T12:06:00Z">
          <w:pPr/>
        </w:pPrChange>
      </w:pPr>
      <w:r w:rsidRPr="00334829">
        <w:t>Opening up old silos</w:t>
      </w:r>
    </w:p>
    <w:p w:rsidR="00334829" w:rsidRPr="00334829" w:rsidRDefault="00334829" w:rsidP="00334829">
      <w:bookmarkStart w:id="262" w:name="OLE_LINK17"/>
      <w:r w:rsidRPr="00334829">
        <w:t xml:space="preserve">The tail end of all this is how to deal with legacy systems. You would think it should come before anything else mentioned above. The problem with this is that it would never work and we would wait an eternity for everyone to get onboard. We have to start with the “if you build it they will come” attitude. This last process will be slow but a necessary one. Hospitals need help to migrate their existing data out of their silos and onto </w:t>
      </w:r>
      <w:proofErr w:type="spellStart"/>
      <w:r w:rsidRPr="00334829">
        <w:t>HIEs</w:t>
      </w:r>
      <w:proofErr w:type="spellEnd"/>
      <w:r w:rsidRPr="00334829">
        <w:t>.</w:t>
      </w:r>
      <w:bookmarkEnd w:id="262"/>
    </w:p>
    <w:p w:rsidR="007C5100" w:rsidRDefault="007C5100" w:rsidP="00334829">
      <w:pPr>
        <w:numPr>
          <w:ins w:id="263" w:author="Erik Aass" w:date="2009-05-09T20:35:00Z"/>
        </w:numPr>
        <w:rPr>
          <w:ins w:id="264" w:author="Erik Aass" w:date="2009-05-09T20:35:00Z"/>
        </w:rPr>
      </w:pPr>
    </w:p>
    <w:p w:rsidR="00000000" w:rsidRDefault="00334829">
      <w:pPr>
        <w:pStyle w:val="Heading2"/>
        <w:pPrChange w:id="265" w:author="John Kowalski" w:date="2009-05-11T12:06:00Z">
          <w:pPr/>
        </w:pPrChange>
      </w:pPr>
      <w:r w:rsidRPr="00334829">
        <w:t>Conclusion</w:t>
      </w:r>
    </w:p>
    <w:p w:rsidR="00334829" w:rsidRPr="00334829" w:rsidRDefault="00334829" w:rsidP="00334829">
      <w:bookmarkStart w:id="266" w:name="OLE_LINK18"/>
      <w:r w:rsidRPr="00334829">
        <w:t>Building an HIE is not trivial and there are technical and political hurdles to overcome. Moving</w:t>
      </w:r>
      <w:del w:id="267" w:author="Erik Aass" w:date="2009-05-09T20:35:00Z">
        <w:r w:rsidRPr="00334829" w:rsidDel="007C5100">
          <w:delText xml:space="preserve"> from</w:delText>
        </w:r>
      </w:del>
      <w:r w:rsidRPr="00334829">
        <w:t xml:space="preserve"> away from the old paradigm, where hospitals each have their own silo of </w:t>
      </w:r>
      <w:ins w:id="268" w:author="Erik Aass" w:date="2009-05-09T20:35:00Z">
        <w:r w:rsidR="00F36D29">
          <w:t xml:space="preserve">patient </w:t>
        </w:r>
      </w:ins>
      <w:r w:rsidRPr="00334829">
        <w:t>data</w:t>
      </w:r>
      <w:del w:id="269" w:author="Erik Aass" w:date="2009-05-09T20:35:00Z">
        <w:r w:rsidRPr="00334829" w:rsidDel="00F36D29">
          <w:delText xml:space="preserve"> about us</w:delText>
        </w:r>
      </w:del>
      <w:r w:rsidRPr="00334829">
        <w:t xml:space="preserve">, to a new paradigm with global medical data aggregators that everyone can tap into is a radical change and not one that will happen over night. However, the advantages of a centralized medical system such as this are too numerous to ignore. Countries could do data mining on an entire population. Outbreaks of diseases could be tracked. A patient could get exactly the right treatment anywhere in the world. The rate of misdiagnoses would decrease. Hospitals, insurance companies, not to mention governments, would save vast amounts of money on administrative overhead and IT costs. The next decade will show a profound change in how we interface with our health and we believe </w:t>
      </w:r>
      <w:proofErr w:type="spellStart"/>
      <w:r w:rsidRPr="00334829">
        <w:t>HIEs</w:t>
      </w:r>
      <w:proofErr w:type="spellEnd"/>
      <w:r w:rsidRPr="00334829">
        <w:t xml:space="preserve"> will play a major role in what</w:t>
      </w:r>
      <w:ins w:id="270" w:author="Erik Aass" w:date="2009-05-09T20:36:00Z">
        <w:r w:rsidR="00F36D29">
          <w:t xml:space="preserve"> i</w:t>
        </w:r>
      </w:ins>
      <w:del w:id="271" w:author="Erik Aass" w:date="2009-05-09T20:36:00Z">
        <w:r w:rsidRPr="00334829" w:rsidDel="00F36D29">
          <w:delText>’</w:delText>
        </w:r>
      </w:del>
      <w:r w:rsidRPr="00334829">
        <w:t>s to come.</w:t>
      </w:r>
      <w:bookmarkEnd w:id="266"/>
    </w:p>
    <w:p w:rsidR="00B246CF" w:rsidRPr="00334829" w:rsidRDefault="00B246CF" w:rsidP="00334829"/>
    <w:sectPr w:rsidR="00B246CF" w:rsidRPr="00334829" w:rsidSect="0095415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D570DEB"/>
    <w:multiLevelType w:val="multilevel"/>
    <w:tmpl w:val="E64C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proofState w:spelling="clean" w:grammar="clean"/>
  <w:revisionView w:markup="0"/>
  <w:trackRevisions/>
  <w:doNotTrackMoves/>
  <w:defaultTabStop w:val="720"/>
  <w:characterSpacingControl w:val="doNotCompress"/>
  <w:compat/>
  <w:rsids>
    <w:rsidRoot w:val="00334829"/>
    <w:rsid w:val="000844DC"/>
    <w:rsid w:val="00100DC6"/>
    <w:rsid w:val="00334829"/>
    <w:rsid w:val="00421A5F"/>
    <w:rsid w:val="005C3A85"/>
    <w:rsid w:val="00686E02"/>
    <w:rsid w:val="00777546"/>
    <w:rsid w:val="007C5100"/>
    <w:rsid w:val="007D7343"/>
    <w:rsid w:val="008C5C0A"/>
    <w:rsid w:val="00905D7C"/>
    <w:rsid w:val="0095415D"/>
    <w:rsid w:val="009C22D4"/>
    <w:rsid w:val="00A531D7"/>
    <w:rsid w:val="00B246CF"/>
    <w:rsid w:val="00BA5803"/>
    <w:rsid w:val="00CB4824"/>
    <w:rsid w:val="00E92C60"/>
    <w:rsid w:val="00ED405D"/>
    <w:rsid w:val="00EF716D"/>
    <w:rsid w:val="00F36D29"/>
  </w:rsids>
  <m:mathPr>
    <m:mathFont m:val="5 cen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415D"/>
    <w:rPr>
      <w:sz w:val="24"/>
      <w:szCs w:val="24"/>
    </w:rPr>
  </w:style>
  <w:style w:type="paragraph" w:styleId="Heading1">
    <w:name w:val="heading 1"/>
    <w:basedOn w:val="Normal"/>
    <w:qFormat/>
    <w:rsid w:val="00334829"/>
    <w:pPr>
      <w:spacing w:before="150" w:after="150"/>
      <w:outlineLvl w:val="0"/>
    </w:pPr>
    <w:rPr>
      <w:kern w:val="36"/>
      <w:sz w:val="54"/>
      <w:szCs w:val="54"/>
    </w:rPr>
  </w:style>
  <w:style w:type="paragraph" w:styleId="Heading2">
    <w:name w:val="heading 2"/>
    <w:basedOn w:val="Normal"/>
    <w:qFormat/>
    <w:rsid w:val="00334829"/>
    <w:pPr>
      <w:spacing w:before="150" w:after="150"/>
      <w:outlineLvl w:val="1"/>
    </w:pPr>
    <w:rPr>
      <w:sz w:val="48"/>
      <w:szCs w:val="48"/>
    </w:rPr>
  </w:style>
  <w:style w:type="paragraph" w:styleId="Heading3">
    <w:name w:val="heading 3"/>
    <w:basedOn w:val="Normal"/>
    <w:qFormat/>
    <w:rsid w:val="00334829"/>
    <w:pPr>
      <w:spacing w:before="150" w:after="150"/>
      <w:outlineLvl w:val="2"/>
    </w:pPr>
    <w:rPr>
      <w:b/>
      <w:bCs/>
      <w:sz w:val="36"/>
      <w:szCs w:val="36"/>
    </w:rPr>
  </w:style>
  <w:style w:type="paragraph" w:styleId="Heading4">
    <w:name w:val="heading 4"/>
    <w:basedOn w:val="Normal"/>
    <w:qFormat/>
    <w:rsid w:val="00334829"/>
    <w:pPr>
      <w:spacing w:before="150" w:after="150"/>
      <w:outlineLvl w:val="3"/>
    </w:pPr>
    <w:rPr>
      <w:b/>
      <w:bCs/>
      <w:sz w:val="30"/>
      <w:szCs w:val="3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rsid w:val="00334829"/>
    <w:pPr>
      <w:spacing w:before="150" w:after="150"/>
    </w:pPr>
  </w:style>
  <w:style w:type="paragraph" w:customStyle="1" w:styleId="message">
    <w:name w:val="message"/>
    <w:basedOn w:val="Normal"/>
    <w:rsid w:val="00334829"/>
    <w:pPr>
      <w:spacing w:before="150" w:after="150"/>
    </w:pPr>
    <w:rPr>
      <w:color w:val="2C79B3"/>
    </w:rPr>
  </w:style>
  <w:style w:type="paragraph" w:styleId="BalloonText">
    <w:name w:val="Balloon Text"/>
    <w:basedOn w:val="Normal"/>
    <w:semiHidden/>
    <w:rsid w:val="003348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5076304">
      <w:bodyDiv w:val="1"/>
      <w:marLeft w:val="0"/>
      <w:marRight w:val="0"/>
      <w:marTop w:val="0"/>
      <w:marBottom w:val="0"/>
      <w:divBdr>
        <w:top w:val="none" w:sz="0" w:space="0" w:color="auto"/>
        <w:left w:val="none" w:sz="0" w:space="0" w:color="auto"/>
        <w:bottom w:val="none" w:sz="0" w:space="0" w:color="auto"/>
        <w:right w:val="none" w:sz="0" w:space="0" w:color="auto"/>
      </w:divBdr>
      <w:divsChild>
        <w:div w:id="2009207304">
          <w:marLeft w:val="0"/>
          <w:marRight w:val="0"/>
          <w:marTop w:val="0"/>
          <w:marBottom w:val="0"/>
          <w:divBdr>
            <w:top w:val="none" w:sz="0" w:space="0" w:color="auto"/>
            <w:left w:val="none" w:sz="0" w:space="0" w:color="auto"/>
            <w:bottom w:val="none" w:sz="0" w:space="0" w:color="auto"/>
            <w:right w:val="none" w:sz="0" w:space="0" w:color="auto"/>
          </w:divBdr>
          <w:divsChild>
            <w:div w:id="1657807067">
              <w:marLeft w:val="0"/>
              <w:marRight w:val="0"/>
              <w:marTop w:val="300"/>
              <w:marBottom w:val="300"/>
              <w:divBdr>
                <w:top w:val="none" w:sz="0" w:space="0" w:color="auto"/>
                <w:left w:val="none" w:sz="0" w:space="0" w:color="auto"/>
                <w:bottom w:val="none" w:sz="0" w:space="0" w:color="auto"/>
                <w:right w:val="none" w:sz="0" w:space="0" w:color="auto"/>
              </w:divBdr>
              <w:divsChild>
                <w:div w:id="731466263">
                  <w:marLeft w:val="0"/>
                  <w:marRight w:val="0"/>
                  <w:marTop w:val="0"/>
                  <w:marBottom w:val="0"/>
                  <w:divBdr>
                    <w:top w:val="none" w:sz="0" w:space="0" w:color="auto"/>
                    <w:left w:val="none" w:sz="0" w:space="0" w:color="auto"/>
                    <w:bottom w:val="none" w:sz="0" w:space="0" w:color="auto"/>
                    <w:right w:val="none" w:sz="0" w:space="0" w:color="auto"/>
                  </w:divBdr>
                  <w:divsChild>
                    <w:div w:id="2065792260">
                      <w:marLeft w:val="0"/>
                      <w:marRight w:val="0"/>
                      <w:marTop w:val="0"/>
                      <w:marBottom w:val="0"/>
                      <w:divBdr>
                        <w:top w:val="none" w:sz="0" w:space="0" w:color="auto"/>
                        <w:left w:val="none" w:sz="0" w:space="0" w:color="auto"/>
                        <w:bottom w:val="none" w:sz="0" w:space="0" w:color="auto"/>
                        <w:right w:val="none" w:sz="0" w:space="0" w:color="auto"/>
                      </w:divBdr>
                      <w:divsChild>
                        <w:div w:id="2096322196">
                          <w:marLeft w:val="0"/>
                          <w:marRight w:val="0"/>
                          <w:marTop w:val="0"/>
                          <w:marBottom w:val="0"/>
                          <w:divBdr>
                            <w:top w:val="none" w:sz="0" w:space="0" w:color="auto"/>
                            <w:left w:val="none" w:sz="0" w:space="0" w:color="auto"/>
                            <w:bottom w:val="none" w:sz="0" w:space="0" w:color="auto"/>
                            <w:right w:val="none" w:sz="0" w:space="0" w:color="auto"/>
                          </w:divBdr>
                          <w:divsChild>
                            <w:div w:id="1797680472">
                              <w:marLeft w:val="0"/>
                              <w:marRight w:val="0"/>
                              <w:marTop w:val="0"/>
                              <w:marBottom w:val="0"/>
                              <w:divBdr>
                                <w:top w:val="none" w:sz="0" w:space="0" w:color="auto"/>
                                <w:left w:val="none" w:sz="0" w:space="0" w:color="auto"/>
                                <w:bottom w:val="none" w:sz="0" w:space="0" w:color="auto"/>
                                <w:right w:val="none" w:sz="0" w:space="0" w:color="auto"/>
                              </w:divBdr>
                              <w:divsChild>
                                <w:div w:id="696270295">
                                  <w:marLeft w:val="0"/>
                                  <w:marRight w:val="0"/>
                                  <w:marTop w:val="0"/>
                                  <w:marBottom w:val="0"/>
                                  <w:divBdr>
                                    <w:top w:val="none" w:sz="0" w:space="0" w:color="auto"/>
                                    <w:left w:val="none" w:sz="0" w:space="0" w:color="auto"/>
                                    <w:bottom w:val="none" w:sz="0" w:space="0" w:color="auto"/>
                                    <w:right w:val="none" w:sz="0" w:space="0" w:color="auto"/>
                                  </w:divBdr>
                                  <w:divsChild>
                                    <w:div w:id="5899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image" Target="media/image1.pdf"/><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1944</Words>
  <Characters>11086</Characters>
  <Application>Microsoft Macintosh Word</Application>
  <DocSecurity>0</DocSecurity>
  <Lines>92</Lines>
  <Paragraphs>22</Paragraphs>
  <ScaleCrop>false</ScaleCrop>
  <HeadingPairs>
    <vt:vector size="2" baseType="variant">
      <vt:variant>
        <vt:lpstr>Title</vt:lpstr>
      </vt:variant>
      <vt:variant>
        <vt:i4>1</vt:i4>
      </vt:variant>
    </vt:vector>
  </HeadingPairs>
  <TitlesOfParts>
    <vt:vector size="1" baseType="lpstr">
      <vt:lpstr>Roadmap </vt:lpstr>
    </vt:vector>
  </TitlesOfParts>
  <Company> </Company>
  <LinksUpToDate>false</LinksUpToDate>
  <CharactersWithSpaces>13614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Roadmap </dc:title>
  <dc:subject/>
  <dc:creator>Erik Aass</dc:creator>
  <cp:keywords/>
  <dc:description/>
  <cp:lastModifiedBy>John Kowalski</cp:lastModifiedBy>
  <cp:revision>3</cp:revision>
  <dcterms:created xsi:type="dcterms:W3CDTF">2009-05-11T16:38:00Z</dcterms:created>
  <dcterms:modified xsi:type="dcterms:W3CDTF">2009-07-05T03:15:00Z</dcterms:modified>
</cp:coreProperties>
</file>