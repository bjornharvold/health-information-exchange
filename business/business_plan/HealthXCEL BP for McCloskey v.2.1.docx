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76"/>
      </w:tblGrid>
      <w:tr w:rsidR="006E40D3">
        <w:trPr>
          <w:trHeight w:val="2880"/>
          <w:jc w:val="center"/>
        </w:trPr>
        <w:tc>
          <w:tcPr>
            <w:tcW w:w="5000" w:type="pct"/>
          </w:tcPr>
          <w:p w:rsidR="006E40D3" w:rsidRDefault="00892F35">
            <w:pPr>
              <w:pStyle w:val="NoSpacing"/>
              <w:jc w:val="center"/>
              <w:rPr>
                <w:rFonts w:asciiTheme="majorHAnsi" w:eastAsiaTheme="majorEastAsia" w:hAnsiTheme="majorHAnsi" w:cstheme="majorBidi"/>
                <w:caps/>
              </w:rPr>
            </w:pPr>
            <w:r>
              <w:rPr>
                <w:rFonts w:ascii="Verdana" w:eastAsia="Verdana" w:hAnsi="Verdana" w:cs="Verdana"/>
                <w:noProof/>
                <w:sz w:val="20"/>
              </w:rPr>
              <w:drawing>
                <wp:inline distT="0" distB="0" distL="0" distR="0">
                  <wp:extent cx="2268879" cy="92392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srcRect/>
                          <a:stretch>
                            <a:fillRect/>
                          </a:stretch>
                        </pic:blipFill>
                        <pic:spPr bwMode="auto">
                          <a:xfrm>
                            <a:off x="0" y="0"/>
                            <a:ext cx="2268879" cy="923925"/>
                          </a:xfrm>
                          <a:prstGeom prst="rect">
                            <a:avLst/>
                          </a:prstGeom>
                          <a:noFill/>
                          <a:ln w="9525">
                            <a:noFill/>
                            <a:miter lim="800000"/>
                            <a:headEnd/>
                            <a:tailEnd/>
                          </a:ln>
                        </pic:spPr>
                      </pic:pic>
                    </a:graphicData>
                  </a:graphic>
                </wp:inline>
              </w:drawing>
            </w:r>
          </w:p>
        </w:tc>
      </w:tr>
      <w:tr w:rsidR="006E40D3">
        <w:trPr>
          <w:trHeight w:val="1440"/>
          <w:jc w:val="center"/>
        </w:trPr>
        <w:sdt>
          <w:sdtPr>
            <w:rPr>
              <w:rFonts w:asciiTheme="minorHAnsi" w:eastAsiaTheme="majorEastAsia" w:hAnsiTheme="minorHAnsi" w:cstheme="majorBidi"/>
              <w:color w:val="4F81BD" w:themeColor="accent1"/>
              <w:sz w:val="80"/>
              <w:szCs w:val="80"/>
            </w:rPr>
            <w:alias w:val="Title"/>
            <w:id w:val="15524250"/>
            <w:placeholder>
              <w:docPart w:val="C4AA0CC668D9480E9E13413DAAD8F26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E40D3" w:rsidRPr="00ED4299" w:rsidRDefault="00892F35" w:rsidP="00892F35">
                <w:pPr>
                  <w:pStyle w:val="NoSpacing"/>
                  <w:jc w:val="center"/>
                  <w:rPr>
                    <w:rFonts w:asciiTheme="minorHAnsi" w:eastAsiaTheme="majorEastAsia" w:hAnsiTheme="minorHAnsi" w:cstheme="majorBidi"/>
                    <w:color w:val="4F81BD" w:themeColor="accent1"/>
                    <w:sz w:val="80"/>
                    <w:szCs w:val="80"/>
                  </w:rPr>
                </w:pPr>
                <w:r w:rsidRPr="00ED4299">
                  <w:rPr>
                    <w:rFonts w:asciiTheme="minorHAnsi" w:eastAsiaTheme="majorEastAsia" w:hAnsiTheme="minorHAnsi" w:cstheme="majorBidi"/>
                    <w:color w:val="4F81BD" w:themeColor="accent1"/>
                    <w:sz w:val="80"/>
                    <w:szCs w:val="80"/>
                  </w:rPr>
                  <w:t>Business Plan</w:t>
                </w:r>
              </w:p>
            </w:tc>
          </w:sdtContent>
        </w:sdt>
      </w:tr>
      <w:tr w:rsidR="006E40D3">
        <w:trPr>
          <w:trHeight w:val="720"/>
          <w:jc w:val="center"/>
        </w:trPr>
        <w:tc>
          <w:tcPr>
            <w:tcW w:w="5000" w:type="pct"/>
            <w:tcBorders>
              <w:top w:val="single" w:sz="4" w:space="0" w:color="4F81BD" w:themeColor="accent1"/>
            </w:tcBorders>
            <w:vAlign w:val="center"/>
          </w:tcPr>
          <w:p w:rsidR="00ED4299" w:rsidRPr="00ED4299" w:rsidRDefault="00ED4299" w:rsidP="00ED4299">
            <w:pPr>
              <w:pStyle w:val="NoSpacing"/>
              <w:jc w:val="center"/>
              <w:rPr>
                <w:rFonts w:asciiTheme="minorHAnsi" w:eastAsiaTheme="majorEastAsia" w:hAnsiTheme="minorHAnsi" w:cstheme="majorBidi"/>
                <w:sz w:val="36"/>
                <w:szCs w:val="36"/>
              </w:rPr>
            </w:pPr>
            <w:r w:rsidRPr="00ED4299">
              <w:rPr>
                <w:rFonts w:asciiTheme="minorHAnsi" w:eastAsiaTheme="majorEastAsia" w:hAnsiTheme="minorHAnsi" w:cstheme="majorBidi"/>
                <w:sz w:val="36"/>
                <w:szCs w:val="36"/>
              </w:rPr>
              <w:t xml:space="preserve">Bjorn </w:t>
            </w:r>
            <w:proofErr w:type="spellStart"/>
            <w:r w:rsidRPr="00ED4299">
              <w:rPr>
                <w:rFonts w:asciiTheme="minorHAnsi" w:eastAsiaTheme="majorEastAsia" w:hAnsiTheme="minorHAnsi" w:cstheme="majorBidi"/>
                <w:sz w:val="36"/>
                <w:szCs w:val="36"/>
              </w:rPr>
              <w:t>Harvold</w:t>
            </w:r>
            <w:proofErr w:type="spellEnd"/>
          </w:p>
          <w:p w:rsidR="00ED4299" w:rsidRPr="00ED4299" w:rsidRDefault="00ED4299" w:rsidP="00ED4299">
            <w:pPr>
              <w:pStyle w:val="NoSpacing"/>
              <w:jc w:val="center"/>
              <w:rPr>
                <w:rFonts w:asciiTheme="minorHAnsi" w:eastAsiaTheme="majorEastAsia" w:hAnsiTheme="minorHAnsi" w:cstheme="majorBidi"/>
                <w:sz w:val="36"/>
                <w:szCs w:val="36"/>
              </w:rPr>
            </w:pPr>
            <w:r w:rsidRPr="00ED4299">
              <w:rPr>
                <w:rFonts w:asciiTheme="minorHAnsi" w:eastAsiaTheme="majorEastAsia" w:hAnsiTheme="minorHAnsi" w:cstheme="majorBidi"/>
                <w:sz w:val="36"/>
                <w:szCs w:val="36"/>
              </w:rPr>
              <w:t>Paul Fisher</w:t>
            </w:r>
          </w:p>
          <w:p w:rsidR="00ED4299" w:rsidRPr="00ED4299" w:rsidRDefault="00ED4299" w:rsidP="00ED4299">
            <w:pPr>
              <w:pStyle w:val="NoSpacing"/>
              <w:jc w:val="center"/>
              <w:rPr>
                <w:rFonts w:asciiTheme="minorHAnsi" w:eastAsiaTheme="majorEastAsia" w:hAnsiTheme="minorHAnsi" w:cstheme="majorBidi"/>
                <w:sz w:val="36"/>
                <w:szCs w:val="36"/>
              </w:rPr>
            </w:pPr>
            <w:r w:rsidRPr="00ED4299">
              <w:rPr>
                <w:rFonts w:asciiTheme="minorHAnsi" w:eastAsiaTheme="majorEastAsia" w:hAnsiTheme="minorHAnsi" w:cstheme="majorBidi"/>
                <w:sz w:val="36"/>
                <w:szCs w:val="36"/>
              </w:rPr>
              <w:t>Benjamin Taylor</w:t>
            </w:r>
          </w:p>
          <w:p w:rsidR="00ED4299" w:rsidRPr="00ED4299" w:rsidRDefault="00ED4299" w:rsidP="00ED4299">
            <w:pPr>
              <w:pStyle w:val="NoSpacing"/>
              <w:jc w:val="center"/>
              <w:rPr>
                <w:rFonts w:asciiTheme="minorHAnsi" w:eastAsiaTheme="majorEastAsia" w:hAnsiTheme="minorHAnsi" w:cstheme="majorBidi"/>
                <w:sz w:val="36"/>
                <w:szCs w:val="36"/>
              </w:rPr>
            </w:pPr>
            <w:r w:rsidRPr="00ED4299">
              <w:rPr>
                <w:rFonts w:asciiTheme="minorHAnsi" w:eastAsiaTheme="majorEastAsia" w:hAnsiTheme="minorHAnsi" w:cstheme="majorBidi"/>
                <w:sz w:val="36"/>
                <w:szCs w:val="36"/>
              </w:rPr>
              <w:t xml:space="preserve">Erik </w:t>
            </w:r>
            <w:proofErr w:type="spellStart"/>
            <w:r w:rsidRPr="00ED4299">
              <w:rPr>
                <w:rFonts w:asciiTheme="minorHAnsi" w:eastAsiaTheme="majorEastAsia" w:hAnsiTheme="minorHAnsi" w:cstheme="majorBidi"/>
                <w:sz w:val="36"/>
                <w:szCs w:val="36"/>
              </w:rPr>
              <w:t>Aass</w:t>
            </w:r>
            <w:proofErr w:type="spellEnd"/>
          </w:p>
        </w:tc>
      </w:tr>
      <w:tr w:rsidR="006E40D3">
        <w:trPr>
          <w:trHeight w:val="360"/>
          <w:jc w:val="center"/>
        </w:trPr>
        <w:tc>
          <w:tcPr>
            <w:tcW w:w="5000" w:type="pct"/>
            <w:vAlign w:val="center"/>
          </w:tcPr>
          <w:p w:rsidR="006E40D3" w:rsidRPr="00ED4299" w:rsidRDefault="006E40D3">
            <w:pPr>
              <w:pStyle w:val="NoSpacing"/>
              <w:jc w:val="center"/>
              <w:rPr>
                <w:rFonts w:asciiTheme="minorHAnsi" w:hAnsiTheme="minorHAnsi"/>
              </w:rPr>
            </w:pPr>
          </w:p>
        </w:tc>
      </w:tr>
    </w:tbl>
    <w:p w:rsidR="006E40D3" w:rsidRDefault="006E40D3" w:rsidP="00892F35">
      <w:pPr>
        <w:jc w:val="center"/>
      </w:pPr>
    </w:p>
    <w:p w:rsidR="006E40D3" w:rsidRDefault="006E40D3"/>
    <w:tbl>
      <w:tblPr>
        <w:tblpPr w:leftFromText="187" w:rightFromText="187" w:horzAnchor="margin" w:tblpXSpec="center" w:tblpYSpec="bottom"/>
        <w:tblW w:w="5000" w:type="pct"/>
        <w:tblLook w:val="04A0"/>
      </w:tblPr>
      <w:tblGrid>
        <w:gridCol w:w="9576"/>
      </w:tblGrid>
      <w:tr w:rsidR="006E40D3">
        <w:tc>
          <w:tcPr>
            <w:tcW w:w="5000" w:type="pct"/>
          </w:tcPr>
          <w:p w:rsidR="006E40D3" w:rsidRDefault="006E40D3" w:rsidP="00CD17CF">
            <w:pPr>
              <w:pStyle w:val="NoSpacing"/>
            </w:pPr>
          </w:p>
        </w:tc>
      </w:tr>
    </w:tbl>
    <w:p w:rsidR="006E40D3" w:rsidRDefault="006E40D3"/>
    <w:p w:rsidR="006E40D3" w:rsidRDefault="006E40D3">
      <w:pPr>
        <w:spacing w:after="0" w:line="240" w:lineRule="auto"/>
      </w:pPr>
      <w:r>
        <w:rPr>
          <w:b/>
          <w:bCs/>
        </w:rPr>
        <w:br w:type="page"/>
      </w:r>
    </w:p>
    <w:p w:rsidR="00584D30" w:rsidRDefault="00584D30" w:rsidP="003A411A">
      <w:pPr>
        <w:pStyle w:val="TOCHeading"/>
      </w:pPr>
    </w:p>
    <w:customXmlInsRangeStart w:id="0" w:author="eaass" w:date="2011-05-25T15:05:00Z"/>
    <w:bookmarkStart w:id="1" w:name="_Toc285199662" w:displacedByCustomXml="next"/>
    <w:bookmarkStart w:id="2" w:name="_Toc294099158" w:displacedByCustomXml="next"/>
    <w:sdt>
      <w:sdtPr>
        <w:rPr>
          <w:rFonts w:ascii="Calibri" w:eastAsia="ヒラギノ角ゴ Pro W3" w:hAnsi="Calibri" w:cs="Times New Roman"/>
          <w:b w:val="0"/>
          <w:bCs w:val="0"/>
          <w:color w:val="000000"/>
          <w:sz w:val="22"/>
          <w:szCs w:val="24"/>
        </w:rPr>
        <w:id w:val="114442948"/>
        <w:docPartObj>
          <w:docPartGallery w:val="Table of Contents"/>
          <w:docPartUnique/>
        </w:docPartObj>
      </w:sdtPr>
      <w:sdtContent>
        <w:customXmlInsRangeEnd w:id="0"/>
        <w:p w:rsidR="003A366C" w:rsidRDefault="003A366C">
          <w:pPr>
            <w:pStyle w:val="TOCHeading"/>
            <w:rPr>
              <w:ins w:id="3" w:author="eaass" w:date="2011-05-25T15:05:00Z"/>
            </w:rPr>
          </w:pPr>
          <w:ins w:id="4" w:author="eaass" w:date="2011-05-25T15:05:00Z">
            <w:r>
              <w:t>Contents</w:t>
            </w:r>
          </w:ins>
        </w:p>
        <w:p w:rsidR="003A366C" w:rsidRDefault="00EB25EA">
          <w:pPr>
            <w:pStyle w:val="TOC1"/>
            <w:tabs>
              <w:tab w:val="right" w:leader="dot" w:pos="9350"/>
            </w:tabs>
            <w:rPr>
              <w:noProof/>
            </w:rPr>
          </w:pPr>
          <w:ins w:id="5" w:author="eaass" w:date="2011-05-25T15:05:00Z">
            <w:r w:rsidRPr="00EB25EA">
              <w:fldChar w:fldCharType="begin"/>
            </w:r>
            <w:r w:rsidR="003A366C">
              <w:instrText xml:space="preserve"> TOC \o "1-3" \h \z \u </w:instrText>
            </w:r>
            <w:r w:rsidRPr="00EB25EA">
              <w:fldChar w:fldCharType="separate"/>
            </w:r>
          </w:ins>
          <w:hyperlink w:anchor="_Toc294099289" w:history="1">
            <w:r w:rsidR="003A366C" w:rsidRPr="00831F55">
              <w:rPr>
                <w:rStyle w:val="Hyperlink"/>
                <w:noProof/>
              </w:rPr>
              <w:t>1.0 Mission Statement</w:t>
            </w:r>
            <w:r w:rsidR="003A366C">
              <w:rPr>
                <w:noProof/>
                <w:webHidden/>
              </w:rPr>
              <w:tab/>
            </w:r>
            <w:r>
              <w:rPr>
                <w:noProof/>
                <w:webHidden/>
              </w:rPr>
              <w:fldChar w:fldCharType="begin"/>
            </w:r>
            <w:r w:rsidR="003A366C">
              <w:rPr>
                <w:noProof/>
                <w:webHidden/>
              </w:rPr>
              <w:instrText xml:space="preserve"> PAGEREF _Toc294099289 \h </w:instrText>
            </w:r>
            <w:r>
              <w:rPr>
                <w:noProof/>
                <w:webHidden/>
              </w:rPr>
            </w:r>
            <w:r>
              <w:rPr>
                <w:noProof/>
                <w:webHidden/>
              </w:rPr>
              <w:fldChar w:fldCharType="separate"/>
            </w:r>
            <w:r w:rsidR="003A366C">
              <w:rPr>
                <w:noProof/>
                <w:webHidden/>
              </w:rPr>
              <w:t>2</w:t>
            </w:r>
            <w:r>
              <w:rPr>
                <w:noProof/>
                <w:webHidden/>
              </w:rPr>
              <w:fldChar w:fldCharType="end"/>
            </w:r>
          </w:hyperlink>
        </w:p>
        <w:p w:rsidR="003A366C" w:rsidRDefault="00EB25EA">
          <w:pPr>
            <w:pStyle w:val="TOC2"/>
            <w:tabs>
              <w:tab w:val="right" w:leader="dot" w:pos="9350"/>
            </w:tabs>
            <w:rPr>
              <w:noProof/>
            </w:rPr>
          </w:pPr>
          <w:hyperlink w:anchor="_Toc294099290" w:history="1">
            <w:r w:rsidR="003A366C" w:rsidRPr="00831F55">
              <w:rPr>
                <w:rStyle w:val="Hyperlink"/>
                <w:noProof/>
              </w:rPr>
              <w:t>1.1 Key Values</w:t>
            </w:r>
            <w:r w:rsidR="003A366C">
              <w:rPr>
                <w:noProof/>
                <w:webHidden/>
              </w:rPr>
              <w:tab/>
            </w:r>
            <w:r>
              <w:rPr>
                <w:noProof/>
                <w:webHidden/>
              </w:rPr>
              <w:fldChar w:fldCharType="begin"/>
            </w:r>
            <w:r w:rsidR="003A366C">
              <w:rPr>
                <w:noProof/>
                <w:webHidden/>
              </w:rPr>
              <w:instrText xml:space="preserve"> PAGEREF _Toc294099290 \h </w:instrText>
            </w:r>
            <w:r>
              <w:rPr>
                <w:noProof/>
                <w:webHidden/>
              </w:rPr>
            </w:r>
            <w:r>
              <w:rPr>
                <w:noProof/>
                <w:webHidden/>
              </w:rPr>
              <w:fldChar w:fldCharType="separate"/>
            </w:r>
            <w:r w:rsidR="003A366C">
              <w:rPr>
                <w:noProof/>
                <w:webHidden/>
              </w:rPr>
              <w:t>2</w:t>
            </w:r>
            <w:r>
              <w:rPr>
                <w:noProof/>
                <w:webHidden/>
              </w:rPr>
              <w:fldChar w:fldCharType="end"/>
            </w:r>
          </w:hyperlink>
        </w:p>
        <w:p w:rsidR="003A366C" w:rsidRDefault="00EB25EA">
          <w:pPr>
            <w:pStyle w:val="TOC2"/>
            <w:tabs>
              <w:tab w:val="right" w:leader="dot" w:pos="9350"/>
            </w:tabs>
            <w:rPr>
              <w:noProof/>
            </w:rPr>
          </w:pPr>
          <w:hyperlink w:anchor="_Toc294099291" w:history="1">
            <w:r w:rsidR="003A366C" w:rsidRPr="00831F55">
              <w:rPr>
                <w:rStyle w:val="Hyperlink"/>
                <w:noProof/>
              </w:rPr>
              <w:t>1.2 Key Goals</w:t>
            </w:r>
            <w:r w:rsidR="003A366C">
              <w:rPr>
                <w:noProof/>
                <w:webHidden/>
              </w:rPr>
              <w:tab/>
            </w:r>
            <w:r>
              <w:rPr>
                <w:noProof/>
                <w:webHidden/>
              </w:rPr>
              <w:fldChar w:fldCharType="begin"/>
            </w:r>
            <w:r w:rsidR="003A366C">
              <w:rPr>
                <w:noProof/>
                <w:webHidden/>
              </w:rPr>
              <w:instrText xml:space="preserve"> PAGEREF _Toc294099291 \h </w:instrText>
            </w:r>
            <w:r>
              <w:rPr>
                <w:noProof/>
                <w:webHidden/>
              </w:rPr>
            </w:r>
            <w:r>
              <w:rPr>
                <w:noProof/>
                <w:webHidden/>
              </w:rPr>
              <w:fldChar w:fldCharType="separate"/>
            </w:r>
            <w:r w:rsidR="003A366C">
              <w:rPr>
                <w:noProof/>
                <w:webHidden/>
              </w:rPr>
              <w:t>3</w:t>
            </w:r>
            <w:r>
              <w:rPr>
                <w:noProof/>
                <w:webHidden/>
              </w:rPr>
              <w:fldChar w:fldCharType="end"/>
            </w:r>
          </w:hyperlink>
        </w:p>
        <w:p w:rsidR="003A366C" w:rsidRDefault="00EB25EA">
          <w:pPr>
            <w:pStyle w:val="TOC1"/>
            <w:tabs>
              <w:tab w:val="right" w:leader="dot" w:pos="9350"/>
            </w:tabs>
            <w:rPr>
              <w:noProof/>
            </w:rPr>
          </w:pPr>
          <w:hyperlink w:anchor="_Toc294099292" w:history="1">
            <w:r w:rsidR="003A366C" w:rsidRPr="00831F55">
              <w:rPr>
                <w:rStyle w:val="Hyperlink"/>
                <w:noProof/>
              </w:rPr>
              <w:t>2.0 Value Proposition</w:t>
            </w:r>
            <w:r w:rsidR="003A366C">
              <w:rPr>
                <w:noProof/>
                <w:webHidden/>
              </w:rPr>
              <w:tab/>
            </w:r>
            <w:r>
              <w:rPr>
                <w:noProof/>
                <w:webHidden/>
              </w:rPr>
              <w:fldChar w:fldCharType="begin"/>
            </w:r>
            <w:r w:rsidR="003A366C">
              <w:rPr>
                <w:noProof/>
                <w:webHidden/>
              </w:rPr>
              <w:instrText xml:space="preserve"> PAGEREF _Toc294099292 \h </w:instrText>
            </w:r>
            <w:r>
              <w:rPr>
                <w:noProof/>
                <w:webHidden/>
              </w:rPr>
            </w:r>
            <w:r>
              <w:rPr>
                <w:noProof/>
                <w:webHidden/>
              </w:rPr>
              <w:fldChar w:fldCharType="separate"/>
            </w:r>
            <w:r w:rsidR="003A366C">
              <w:rPr>
                <w:noProof/>
                <w:webHidden/>
              </w:rPr>
              <w:t>3</w:t>
            </w:r>
            <w:r>
              <w:rPr>
                <w:noProof/>
                <w:webHidden/>
              </w:rPr>
              <w:fldChar w:fldCharType="end"/>
            </w:r>
          </w:hyperlink>
        </w:p>
        <w:p w:rsidR="003A366C" w:rsidRDefault="00EB25EA">
          <w:pPr>
            <w:pStyle w:val="TOC2"/>
            <w:tabs>
              <w:tab w:val="right" w:leader="dot" w:pos="9350"/>
            </w:tabs>
            <w:rPr>
              <w:noProof/>
            </w:rPr>
          </w:pPr>
          <w:hyperlink w:anchor="_Toc294099293" w:history="1">
            <w:r w:rsidR="003A366C" w:rsidRPr="00831F55">
              <w:rPr>
                <w:rStyle w:val="Hyperlink"/>
                <w:noProof/>
              </w:rPr>
              <w:t>2.1 Industry Analysis</w:t>
            </w:r>
            <w:r w:rsidR="003A366C">
              <w:rPr>
                <w:noProof/>
                <w:webHidden/>
              </w:rPr>
              <w:tab/>
            </w:r>
            <w:r>
              <w:rPr>
                <w:noProof/>
                <w:webHidden/>
              </w:rPr>
              <w:fldChar w:fldCharType="begin"/>
            </w:r>
            <w:r w:rsidR="003A366C">
              <w:rPr>
                <w:noProof/>
                <w:webHidden/>
              </w:rPr>
              <w:instrText xml:space="preserve"> PAGEREF _Toc294099293 \h </w:instrText>
            </w:r>
            <w:r>
              <w:rPr>
                <w:noProof/>
                <w:webHidden/>
              </w:rPr>
            </w:r>
            <w:r>
              <w:rPr>
                <w:noProof/>
                <w:webHidden/>
              </w:rPr>
              <w:fldChar w:fldCharType="separate"/>
            </w:r>
            <w:r w:rsidR="003A366C">
              <w:rPr>
                <w:noProof/>
                <w:webHidden/>
              </w:rPr>
              <w:t>4</w:t>
            </w:r>
            <w:r>
              <w:rPr>
                <w:noProof/>
                <w:webHidden/>
              </w:rPr>
              <w:fldChar w:fldCharType="end"/>
            </w:r>
          </w:hyperlink>
        </w:p>
        <w:p w:rsidR="003A366C" w:rsidRDefault="00EB25EA">
          <w:pPr>
            <w:pStyle w:val="TOC2"/>
            <w:tabs>
              <w:tab w:val="right" w:leader="dot" w:pos="9350"/>
            </w:tabs>
            <w:rPr>
              <w:noProof/>
            </w:rPr>
          </w:pPr>
          <w:hyperlink w:anchor="_Toc294099294" w:history="1">
            <w:r w:rsidR="003A366C" w:rsidRPr="00831F55">
              <w:rPr>
                <w:rStyle w:val="Hyperlink"/>
                <w:noProof/>
              </w:rPr>
              <w:t>2.3 Business Issue</w:t>
            </w:r>
            <w:r w:rsidR="003A366C">
              <w:rPr>
                <w:noProof/>
                <w:webHidden/>
              </w:rPr>
              <w:tab/>
            </w:r>
            <w:r>
              <w:rPr>
                <w:noProof/>
                <w:webHidden/>
              </w:rPr>
              <w:fldChar w:fldCharType="begin"/>
            </w:r>
            <w:r w:rsidR="003A366C">
              <w:rPr>
                <w:noProof/>
                <w:webHidden/>
              </w:rPr>
              <w:instrText xml:space="preserve"> PAGEREF _Toc294099294 \h </w:instrText>
            </w:r>
            <w:r>
              <w:rPr>
                <w:noProof/>
                <w:webHidden/>
              </w:rPr>
            </w:r>
            <w:r>
              <w:rPr>
                <w:noProof/>
                <w:webHidden/>
              </w:rPr>
              <w:fldChar w:fldCharType="separate"/>
            </w:r>
            <w:r w:rsidR="003A366C">
              <w:rPr>
                <w:noProof/>
                <w:webHidden/>
              </w:rPr>
              <w:t>4</w:t>
            </w:r>
            <w:r>
              <w:rPr>
                <w:noProof/>
                <w:webHidden/>
              </w:rPr>
              <w:fldChar w:fldCharType="end"/>
            </w:r>
          </w:hyperlink>
        </w:p>
        <w:p w:rsidR="003A366C" w:rsidRDefault="00EB25EA">
          <w:pPr>
            <w:pStyle w:val="TOC2"/>
            <w:tabs>
              <w:tab w:val="right" w:leader="dot" w:pos="9350"/>
            </w:tabs>
            <w:rPr>
              <w:noProof/>
            </w:rPr>
          </w:pPr>
          <w:hyperlink w:anchor="_Toc294099295" w:history="1">
            <w:r w:rsidR="003A366C" w:rsidRPr="00831F55">
              <w:rPr>
                <w:rStyle w:val="Hyperlink"/>
                <w:noProof/>
              </w:rPr>
              <w:t>2.4 Solution</w:t>
            </w:r>
            <w:r w:rsidR="003A366C">
              <w:rPr>
                <w:noProof/>
                <w:webHidden/>
              </w:rPr>
              <w:tab/>
            </w:r>
            <w:r>
              <w:rPr>
                <w:noProof/>
                <w:webHidden/>
              </w:rPr>
              <w:fldChar w:fldCharType="begin"/>
            </w:r>
            <w:r w:rsidR="003A366C">
              <w:rPr>
                <w:noProof/>
                <w:webHidden/>
              </w:rPr>
              <w:instrText xml:space="preserve"> PAGEREF _Toc294099295 \h </w:instrText>
            </w:r>
            <w:r>
              <w:rPr>
                <w:noProof/>
                <w:webHidden/>
              </w:rPr>
            </w:r>
            <w:r>
              <w:rPr>
                <w:noProof/>
                <w:webHidden/>
              </w:rPr>
              <w:fldChar w:fldCharType="separate"/>
            </w:r>
            <w:r w:rsidR="003A366C">
              <w:rPr>
                <w:noProof/>
                <w:webHidden/>
              </w:rPr>
              <w:t>4</w:t>
            </w:r>
            <w:r>
              <w:rPr>
                <w:noProof/>
                <w:webHidden/>
              </w:rPr>
              <w:fldChar w:fldCharType="end"/>
            </w:r>
          </w:hyperlink>
        </w:p>
        <w:p w:rsidR="003A366C" w:rsidRDefault="00EB25EA">
          <w:pPr>
            <w:pStyle w:val="TOC2"/>
            <w:tabs>
              <w:tab w:val="right" w:leader="dot" w:pos="9350"/>
            </w:tabs>
            <w:rPr>
              <w:noProof/>
            </w:rPr>
          </w:pPr>
          <w:hyperlink w:anchor="_Toc294099296" w:history="1">
            <w:r w:rsidR="003A366C" w:rsidRPr="00831F55">
              <w:rPr>
                <w:rStyle w:val="Hyperlink"/>
                <w:noProof/>
              </w:rPr>
              <w:t>2.5 Evidence</w:t>
            </w:r>
            <w:r w:rsidR="003A366C">
              <w:rPr>
                <w:noProof/>
                <w:webHidden/>
              </w:rPr>
              <w:tab/>
            </w:r>
            <w:r>
              <w:rPr>
                <w:noProof/>
                <w:webHidden/>
              </w:rPr>
              <w:fldChar w:fldCharType="begin"/>
            </w:r>
            <w:r w:rsidR="003A366C">
              <w:rPr>
                <w:noProof/>
                <w:webHidden/>
              </w:rPr>
              <w:instrText xml:space="preserve"> PAGEREF _Toc294099296 \h </w:instrText>
            </w:r>
            <w:r>
              <w:rPr>
                <w:noProof/>
                <w:webHidden/>
              </w:rPr>
            </w:r>
            <w:r>
              <w:rPr>
                <w:noProof/>
                <w:webHidden/>
              </w:rPr>
              <w:fldChar w:fldCharType="separate"/>
            </w:r>
            <w:r w:rsidR="003A366C">
              <w:rPr>
                <w:noProof/>
                <w:webHidden/>
              </w:rPr>
              <w:t>6</w:t>
            </w:r>
            <w:r>
              <w:rPr>
                <w:noProof/>
                <w:webHidden/>
              </w:rPr>
              <w:fldChar w:fldCharType="end"/>
            </w:r>
          </w:hyperlink>
        </w:p>
        <w:p w:rsidR="003A366C" w:rsidRDefault="00EB25EA">
          <w:pPr>
            <w:pStyle w:val="TOC1"/>
            <w:tabs>
              <w:tab w:val="right" w:leader="dot" w:pos="9350"/>
            </w:tabs>
            <w:rPr>
              <w:noProof/>
            </w:rPr>
          </w:pPr>
          <w:hyperlink w:anchor="_Toc294099297" w:history="1">
            <w:r w:rsidR="003A366C" w:rsidRPr="00831F55">
              <w:rPr>
                <w:rStyle w:val="Hyperlink"/>
                <w:noProof/>
              </w:rPr>
              <w:t>3.0 Target Market</w:t>
            </w:r>
            <w:r w:rsidR="003A366C">
              <w:rPr>
                <w:noProof/>
                <w:webHidden/>
              </w:rPr>
              <w:tab/>
            </w:r>
            <w:r>
              <w:rPr>
                <w:noProof/>
                <w:webHidden/>
              </w:rPr>
              <w:fldChar w:fldCharType="begin"/>
            </w:r>
            <w:r w:rsidR="003A366C">
              <w:rPr>
                <w:noProof/>
                <w:webHidden/>
              </w:rPr>
              <w:instrText xml:space="preserve"> PAGEREF _Toc294099297 \h </w:instrText>
            </w:r>
            <w:r>
              <w:rPr>
                <w:noProof/>
                <w:webHidden/>
              </w:rPr>
            </w:r>
            <w:r>
              <w:rPr>
                <w:noProof/>
                <w:webHidden/>
              </w:rPr>
              <w:fldChar w:fldCharType="separate"/>
            </w:r>
            <w:r w:rsidR="003A366C">
              <w:rPr>
                <w:noProof/>
                <w:webHidden/>
              </w:rPr>
              <w:t>6</w:t>
            </w:r>
            <w:r>
              <w:rPr>
                <w:noProof/>
                <w:webHidden/>
              </w:rPr>
              <w:fldChar w:fldCharType="end"/>
            </w:r>
          </w:hyperlink>
        </w:p>
        <w:p w:rsidR="003A366C" w:rsidRDefault="00EB25EA">
          <w:pPr>
            <w:pStyle w:val="TOC2"/>
            <w:tabs>
              <w:tab w:val="right" w:leader="dot" w:pos="9350"/>
            </w:tabs>
            <w:rPr>
              <w:noProof/>
            </w:rPr>
          </w:pPr>
          <w:hyperlink w:anchor="_Toc294099298" w:history="1">
            <w:r w:rsidR="003A366C" w:rsidRPr="00831F55">
              <w:rPr>
                <w:rStyle w:val="Hyperlink"/>
                <w:noProof/>
              </w:rPr>
              <w:t>3.1 Customers</w:t>
            </w:r>
            <w:r w:rsidR="003A366C">
              <w:rPr>
                <w:noProof/>
                <w:webHidden/>
              </w:rPr>
              <w:tab/>
            </w:r>
            <w:r>
              <w:rPr>
                <w:noProof/>
                <w:webHidden/>
              </w:rPr>
              <w:fldChar w:fldCharType="begin"/>
            </w:r>
            <w:r w:rsidR="003A366C">
              <w:rPr>
                <w:noProof/>
                <w:webHidden/>
              </w:rPr>
              <w:instrText xml:space="preserve"> PAGEREF _Toc294099298 \h </w:instrText>
            </w:r>
            <w:r>
              <w:rPr>
                <w:noProof/>
                <w:webHidden/>
              </w:rPr>
            </w:r>
            <w:r>
              <w:rPr>
                <w:noProof/>
                <w:webHidden/>
              </w:rPr>
              <w:fldChar w:fldCharType="separate"/>
            </w:r>
            <w:r w:rsidR="003A366C">
              <w:rPr>
                <w:noProof/>
                <w:webHidden/>
              </w:rPr>
              <w:t>6</w:t>
            </w:r>
            <w:r>
              <w:rPr>
                <w:noProof/>
                <w:webHidden/>
              </w:rPr>
              <w:fldChar w:fldCharType="end"/>
            </w:r>
          </w:hyperlink>
        </w:p>
        <w:p w:rsidR="003A366C" w:rsidRDefault="00EB25EA">
          <w:pPr>
            <w:pStyle w:val="TOC2"/>
            <w:tabs>
              <w:tab w:val="right" w:leader="dot" w:pos="9350"/>
            </w:tabs>
            <w:rPr>
              <w:noProof/>
            </w:rPr>
          </w:pPr>
          <w:hyperlink w:anchor="_Toc294099299" w:history="1">
            <w:r w:rsidR="003A366C" w:rsidRPr="00831F55">
              <w:rPr>
                <w:rStyle w:val="Hyperlink"/>
                <w:noProof/>
              </w:rPr>
              <w:t>3.2 Marketing &amp; Promotions</w:t>
            </w:r>
            <w:r w:rsidR="003A366C">
              <w:rPr>
                <w:noProof/>
                <w:webHidden/>
              </w:rPr>
              <w:tab/>
            </w:r>
            <w:r>
              <w:rPr>
                <w:noProof/>
                <w:webHidden/>
              </w:rPr>
              <w:fldChar w:fldCharType="begin"/>
            </w:r>
            <w:r w:rsidR="003A366C">
              <w:rPr>
                <w:noProof/>
                <w:webHidden/>
              </w:rPr>
              <w:instrText xml:space="preserve"> PAGEREF _Toc294099299 \h </w:instrText>
            </w:r>
            <w:r>
              <w:rPr>
                <w:noProof/>
                <w:webHidden/>
              </w:rPr>
            </w:r>
            <w:r>
              <w:rPr>
                <w:noProof/>
                <w:webHidden/>
              </w:rPr>
              <w:fldChar w:fldCharType="separate"/>
            </w:r>
            <w:r w:rsidR="003A366C">
              <w:rPr>
                <w:noProof/>
                <w:webHidden/>
              </w:rPr>
              <w:t>7</w:t>
            </w:r>
            <w:r>
              <w:rPr>
                <w:noProof/>
                <w:webHidden/>
              </w:rPr>
              <w:fldChar w:fldCharType="end"/>
            </w:r>
          </w:hyperlink>
        </w:p>
        <w:p w:rsidR="003A366C" w:rsidRDefault="00EB25EA">
          <w:pPr>
            <w:pStyle w:val="TOC2"/>
            <w:tabs>
              <w:tab w:val="right" w:leader="dot" w:pos="9350"/>
            </w:tabs>
            <w:rPr>
              <w:noProof/>
            </w:rPr>
          </w:pPr>
          <w:hyperlink w:anchor="_Toc294099300" w:history="1">
            <w:r w:rsidR="003A366C" w:rsidRPr="00831F55">
              <w:rPr>
                <w:rStyle w:val="Hyperlink"/>
                <w:noProof/>
              </w:rPr>
              <w:t>3.3 Competition</w:t>
            </w:r>
            <w:r w:rsidR="003A366C">
              <w:rPr>
                <w:noProof/>
                <w:webHidden/>
              </w:rPr>
              <w:tab/>
            </w:r>
            <w:r>
              <w:rPr>
                <w:noProof/>
                <w:webHidden/>
              </w:rPr>
              <w:fldChar w:fldCharType="begin"/>
            </w:r>
            <w:r w:rsidR="003A366C">
              <w:rPr>
                <w:noProof/>
                <w:webHidden/>
              </w:rPr>
              <w:instrText xml:space="preserve"> PAGEREF _Toc294099300 \h </w:instrText>
            </w:r>
            <w:r>
              <w:rPr>
                <w:noProof/>
                <w:webHidden/>
              </w:rPr>
            </w:r>
            <w:r>
              <w:rPr>
                <w:noProof/>
                <w:webHidden/>
              </w:rPr>
              <w:fldChar w:fldCharType="separate"/>
            </w:r>
            <w:r w:rsidR="003A366C">
              <w:rPr>
                <w:noProof/>
                <w:webHidden/>
              </w:rPr>
              <w:t>8</w:t>
            </w:r>
            <w:r>
              <w:rPr>
                <w:noProof/>
                <w:webHidden/>
              </w:rPr>
              <w:fldChar w:fldCharType="end"/>
            </w:r>
          </w:hyperlink>
        </w:p>
        <w:p w:rsidR="003A366C" w:rsidRDefault="00EB25EA">
          <w:pPr>
            <w:pStyle w:val="TOC1"/>
            <w:tabs>
              <w:tab w:val="right" w:leader="dot" w:pos="9350"/>
            </w:tabs>
            <w:rPr>
              <w:noProof/>
            </w:rPr>
          </w:pPr>
          <w:hyperlink w:anchor="_Toc294099301" w:history="1">
            <w:r w:rsidR="003A366C" w:rsidRPr="00831F55">
              <w:rPr>
                <w:rStyle w:val="Hyperlink"/>
                <w:noProof/>
              </w:rPr>
              <w:t>4.0 Privacy</w:t>
            </w:r>
            <w:r w:rsidR="003A366C">
              <w:rPr>
                <w:noProof/>
                <w:webHidden/>
              </w:rPr>
              <w:tab/>
            </w:r>
            <w:r>
              <w:rPr>
                <w:noProof/>
                <w:webHidden/>
              </w:rPr>
              <w:fldChar w:fldCharType="begin"/>
            </w:r>
            <w:r w:rsidR="003A366C">
              <w:rPr>
                <w:noProof/>
                <w:webHidden/>
              </w:rPr>
              <w:instrText xml:space="preserve"> PAGEREF _Toc294099301 \h </w:instrText>
            </w:r>
            <w:r>
              <w:rPr>
                <w:noProof/>
                <w:webHidden/>
              </w:rPr>
            </w:r>
            <w:r>
              <w:rPr>
                <w:noProof/>
                <w:webHidden/>
              </w:rPr>
              <w:fldChar w:fldCharType="separate"/>
            </w:r>
            <w:r w:rsidR="003A366C">
              <w:rPr>
                <w:noProof/>
                <w:webHidden/>
              </w:rPr>
              <w:t>9</w:t>
            </w:r>
            <w:r>
              <w:rPr>
                <w:noProof/>
                <w:webHidden/>
              </w:rPr>
              <w:fldChar w:fldCharType="end"/>
            </w:r>
          </w:hyperlink>
        </w:p>
        <w:p w:rsidR="003A366C" w:rsidRDefault="00EB25EA">
          <w:pPr>
            <w:pStyle w:val="TOC1"/>
            <w:tabs>
              <w:tab w:val="right" w:leader="dot" w:pos="9350"/>
            </w:tabs>
            <w:rPr>
              <w:noProof/>
            </w:rPr>
          </w:pPr>
          <w:hyperlink w:anchor="_Toc294099302" w:history="1">
            <w:r w:rsidR="003A366C" w:rsidRPr="00831F55">
              <w:rPr>
                <w:rStyle w:val="Hyperlink"/>
                <w:noProof/>
              </w:rPr>
              <w:t>5.0 The revenue streams</w:t>
            </w:r>
            <w:r w:rsidR="003A366C">
              <w:rPr>
                <w:noProof/>
                <w:webHidden/>
              </w:rPr>
              <w:tab/>
            </w:r>
            <w:r>
              <w:rPr>
                <w:noProof/>
                <w:webHidden/>
              </w:rPr>
              <w:fldChar w:fldCharType="begin"/>
            </w:r>
            <w:r w:rsidR="003A366C">
              <w:rPr>
                <w:noProof/>
                <w:webHidden/>
              </w:rPr>
              <w:instrText xml:space="preserve"> PAGEREF _Toc294099302 \h </w:instrText>
            </w:r>
            <w:r>
              <w:rPr>
                <w:noProof/>
                <w:webHidden/>
              </w:rPr>
            </w:r>
            <w:r>
              <w:rPr>
                <w:noProof/>
                <w:webHidden/>
              </w:rPr>
              <w:fldChar w:fldCharType="separate"/>
            </w:r>
            <w:r w:rsidR="003A366C">
              <w:rPr>
                <w:noProof/>
                <w:webHidden/>
              </w:rPr>
              <w:t>9</w:t>
            </w:r>
            <w:r>
              <w:rPr>
                <w:noProof/>
                <w:webHidden/>
              </w:rPr>
              <w:fldChar w:fldCharType="end"/>
            </w:r>
          </w:hyperlink>
        </w:p>
        <w:p w:rsidR="003A366C" w:rsidRDefault="00EB25EA">
          <w:pPr>
            <w:pStyle w:val="TOC2"/>
            <w:tabs>
              <w:tab w:val="right" w:leader="dot" w:pos="9350"/>
            </w:tabs>
            <w:rPr>
              <w:noProof/>
            </w:rPr>
          </w:pPr>
          <w:hyperlink w:anchor="_Toc294099303" w:history="1">
            <w:r w:rsidR="003A366C" w:rsidRPr="00831F55">
              <w:rPr>
                <w:rStyle w:val="Hyperlink"/>
                <w:noProof/>
              </w:rPr>
              <w:t>5.1 Subscription service</w:t>
            </w:r>
            <w:r w:rsidR="003A366C">
              <w:rPr>
                <w:noProof/>
                <w:webHidden/>
              </w:rPr>
              <w:tab/>
            </w:r>
            <w:r>
              <w:rPr>
                <w:noProof/>
                <w:webHidden/>
              </w:rPr>
              <w:fldChar w:fldCharType="begin"/>
            </w:r>
            <w:r w:rsidR="003A366C">
              <w:rPr>
                <w:noProof/>
                <w:webHidden/>
              </w:rPr>
              <w:instrText xml:space="preserve"> PAGEREF _Toc294099303 \h </w:instrText>
            </w:r>
            <w:r>
              <w:rPr>
                <w:noProof/>
                <w:webHidden/>
              </w:rPr>
            </w:r>
            <w:r>
              <w:rPr>
                <w:noProof/>
                <w:webHidden/>
              </w:rPr>
              <w:fldChar w:fldCharType="separate"/>
            </w:r>
            <w:r w:rsidR="003A366C">
              <w:rPr>
                <w:noProof/>
                <w:webHidden/>
              </w:rPr>
              <w:t>9</w:t>
            </w:r>
            <w:r>
              <w:rPr>
                <w:noProof/>
                <w:webHidden/>
              </w:rPr>
              <w:fldChar w:fldCharType="end"/>
            </w:r>
          </w:hyperlink>
        </w:p>
        <w:p w:rsidR="003A366C" w:rsidRDefault="00EB25EA">
          <w:pPr>
            <w:pStyle w:val="TOC2"/>
            <w:tabs>
              <w:tab w:val="right" w:leader="dot" w:pos="9350"/>
            </w:tabs>
            <w:rPr>
              <w:noProof/>
            </w:rPr>
          </w:pPr>
          <w:hyperlink w:anchor="_Toc294099304" w:history="1">
            <w:r w:rsidR="003A366C" w:rsidRPr="00831F55">
              <w:rPr>
                <w:rStyle w:val="Hyperlink"/>
                <w:noProof/>
              </w:rPr>
              <w:t>5.2 Professional consulting</w:t>
            </w:r>
            <w:r w:rsidR="003A366C">
              <w:rPr>
                <w:noProof/>
                <w:webHidden/>
              </w:rPr>
              <w:tab/>
            </w:r>
            <w:r>
              <w:rPr>
                <w:noProof/>
                <w:webHidden/>
              </w:rPr>
              <w:fldChar w:fldCharType="begin"/>
            </w:r>
            <w:r w:rsidR="003A366C">
              <w:rPr>
                <w:noProof/>
                <w:webHidden/>
              </w:rPr>
              <w:instrText xml:space="preserve"> PAGEREF _Toc294099304 \h </w:instrText>
            </w:r>
            <w:r>
              <w:rPr>
                <w:noProof/>
                <w:webHidden/>
              </w:rPr>
            </w:r>
            <w:r>
              <w:rPr>
                <w:noProof/>
                <w:webHidden/>
              </w:rPr>
              <w:fldChar w:fldCharType="separate"/>
            </w:r>
            <w:r w:rsidR="003A366C">
              <w:rPr>
                <w:noProof/>
                <w:webHidden/>
              </w:rPr>
              <w:t>9</w:t>
            </w:r>
            <w:r>
              <w:rPr>
                <w:noProof/>
                <w:webHidden/>
              </w:rPr>
              <w:fldChar w:fldCharType="end"/>
            </w:r>
          </w:hyperlink>
        </w:p>
        <w:p w:rsidR="003A366C" w:rsidRDefault="00EB25EA">
          <w:pPr>
            <w:pStyle w:val="TOC2"/>
            <w:tabs>
              <w:tab w:val="right" w:leader="dot" w:pos="9350"/>
            </w:tabs>
            <w:rPr>
              <w:noProof/>
            </w:rPr>
          </w:pPr>
          <w:hyperlink w:anchor="_Toc294099305" w:history="1">
            <w:r w:rsidR="003A366C" w:rsidRPr="00831F55">
              <w:rPr>
                <w:rStyle w:val="Hyperlink"/>
                <w:noProof/>
              </w:rPr>
              <w:t>5.3 Government grants</w:t>
            </w:r>
            <w:r w:rsidR="003A366C">
              <w:rPr>
                <w:noProof/>
                <w:webHidden/>
              </w:rPr>
              <w:tab/>
            </w:r>
            <w:r>
              <w:rPr>
                <w:noProof/>
                <w:webHidden/>
              </w:rPr>
              <w:fldChar w:fldCharType="begin"/>
            </w:r>
            <w:r w:rsidR="003A366C">
              <w:rPr>
                <w:noProof/>
                <w:webHidden/>
              </w:rPr>
              <w:instrText xml:space="preserve"> PAGEREF _Toc294099305 \h </w:instrText>
            </w:r>
            <w:r>
              <w:rPr>
                <w:noProof/>
                <w:webHidden/>
              </w:rPr>
            </w:r>
            <w:r>
              <w:rPr>
                <w:noProof/>
                <w:webHidden/>
              </w:rPr>
              <w:fldChar w:fldCharType="separate"/>
            </w:r>
            <w:r w:rsidR="003A366C">
              <w:rPr>
                <w:noProof/>
                <w:webHidden/>
              </w:rPr>
              <w:t>9</w:t>
            </w:r>
            <w:r>
              <w:rPr>
                <w:noProof/>
                <w:webHidden/>
              </w:rPr>
              <w:fldChar w:fldCharType="end"/>
            </w:r>
          </w:hyperlink>
        </w:p>
        <w:p w:rsidR="003A366C" w:rsidRDefault="00EB25EA">
          <w:pPr>
            <w:pStyle w:val="TOC2"/>
            <w:tabs>
              <w:tab w:val="right" w:leader="dot" w:pos="9350"/>
            </w:tabs>
            <w:rPr>
              <w:noProof/>
            </w:rPr>
          </w:pPr>
          <w:hyperlink w:anchor="_Toc294099306" w:history="1">
            <w:r w:rsidR="003A366C" w:rsidRPr="00831F55">
              <w:rPr>
                <w:rStyle w:val="Hyperlink"/>
                <w:noProof/>
              </w:rPr>
              <w:t>5.4 Phase 2 -3 Revenue streams</w:t>
            </w:r>
            <w:r w:rsidR="003A366C">
              <w:rPr>
                <w:noProof/>
                <w:webHidden/>
              </w:rPr>
              <w:tab/>
            </w:r>
            <w:r>
              <w:rPr>
                <w:noProof/>
                <w:webHidden/>
              </w:rPr>
              <w:fldChar w:fldCharType="begin"/>
            </w:r>
            <w:r w:rsidR="003A366C">
              <w:rPr>
                <w:noProof/>
                <w:webHidden/>
              </w:rPr>
              <w:instrText xml:space="preserve"> PAGEREF _Toc294099306 \h </w:instrText>
            </w:r>
            <w:r>
              <w:rPr>
                <w:noProof/>
                <w:webHidden/>
              </w:rPr>
            </w:r>
            <w:r>
              <w:rPr>
                <w:noProof/>
                <w:webHidden/>
              </w:rPr>
              <w:fldChar w:fldCharType="separate"/>
            </w:r>
            <w:r w:rsidR="003A366C">
              <w:rPr>
                <w:noProof/>
                <w:webHidden/>
              </w:rPr>
              <w:t>9</w:t>
            </w:r>
            <w:r>
              <w:rPr>
                <w:noProof/>
                <w:webHidden/>
              </w:rPr>
              <w:fldChar w:fldCharType="end"/>
            </w:r>
          </w:hyperlink>
        </w:p>
        <w:p w:rsidR="003A366C" w:rsidRDefault="00EB25EA">
          <w:pPr>
            <w:pStyle w:val="TOC1"/>
            <w:tabs>
              <w:tab w:val="right" w:leader="dot" w:pos="9350"/>
            </w:tabs>
            <w:rPr>
              <w:noProof/>
            </w:rPr>
          </w:pPr>
          <w:hyperlink w:anchor="_Toc294099307" w:history="1">
            <w:r w:rsidR="003A366C" w:rsidRPr="00831F55">
              <w:rPr>
                <w:rStyle w:val="Hyperlink"/>
                <w:noProof/>
              </w:rPr>
              <w:t>6.0 Management Summary</w:t>
            </w:r>
            <w:r w:rsidR="003A366C">
              <w:rPr>
                <w:noProof/>
                <w:webHidden/>
              </w:rPr>
              <w:tab/>
            </w:r>
            <w:r>
              <w:rPr>
                <w:noProof/>
                <w:webHidden/>
              </w:rPr>
              <w:fldChar w:fldCharType="begin"/>
            </w:r>
            <w:r w:rsidR="003A366C">
              <w:rPr>
                <w:noProof/>
                <w:webHidden/>
              </w:rPr>
              <w:instrText xml:space="preserve"> PAGEREF _Toc294099307 \h </w:instrText>
            </w:r>
            <w:r>
              <w:rPr>
                <w:noProof/>
                <w:webHidden/>
              </w:rPr>
            </w:r>
            <w:r>
              <w:rPr>
                <w:noProof/>
                <w:webHidden/>
              </w:rPr>
              <w:fldChar w:fldCharType="separate"/>
            </w:r>
            <w:r w:rsidR="003A366C">
              <w:rPr>
                <w:noProof/>
                <w:webHidden/>
              </w:rPr>
              <w:t>10</w:t>
            </w:r>
            <w:r>
              <w:rPr>
                <w:noProof/>
                <w:webHidden/>
              </w:rPr>
              <w:fldChar w:fldCharType="end"/>
            </w:r>
          </w:hyperlink>
        </w:p>
        <w:p w:rsidR="003A366C" w:rsidRDefault="00EB25EA">
          <w:pPr>
            <w:pStyle w:val="TOC2"/>
            <w:tabs>
              <w:tab w:val="right" w:leader="dot" w:pos="9350"/>
            </w:tabs>
            <w:rPr>
              <w:noProof/>
            </w:rPr>
          </w:pPr>
          <w:hyperlink w:anchor="_Toc294099308" w:history="1">
            <w:r w:rsidR="003A366C" w:rsidRPr="00831F55">
              <w:rPr>
                <w:rStyle w:val="Hyperlink"/>
                <w:noProof/>
              </w:rPr>
              <w:t>6.1 Management Team</w:t>
            </w:r>
            <w:r w:rsidR="003A366C">
              <w:rPr>
                <w:noProof/>
                <w:webHidden/>
              </w:rPr>
              <w:tab/>
            </w:r>
            <w:r>
              <w:rPr>
                <w:noProof/>
                <w:webHidden/>
              </w:rPr>
              <w:fldChar w:fldCharType="begin"/>
            </w:r>
            <w:r w:rsidR="003A366C">
              <w:rPr>
                <w:noProof/>
                <w:webHidden/>
              </w:rPr>
              <w:instrText xml:space="preserve"> PAGEREF _Toc294099308 \h </w:instrText>
            </w:r>
            <w:r>
              <w:rPr>
                <w:noProof/>
                <w:webHidden/>
              </w:rPr>
            </w:r>
            <w:r>
              <w:rPr>
                <w:noProof/>
                <w:webHidden/>
              </w:rPr>
              <w:fldChar w:fldCharType="separate"/>
            </w:r>
            <w:r w:rsidR="003A366C">
              <w:rPr>
                <w:noProof/>
                <w:webHidden/>
              </w:rPr>
              <w:t>10</w:t>
            </w:r>
            <w:r>
              <w:rPr>
                <w:noProof/>
                <w:webHidden/>
              </w:rPr>
              <w:fldChar w:fldCharType="end"/>
            </w:r>
          </w:hyperlink>
        </w:p>
        <w:p w:rsidR="003A366C" w:rsidRDefault="00EB25EA">
          <w:pPr>
            <w:pStyle w:val="TOC1"/>
            <w:tabs>
              <w:tab w:val="right" w:leader="dot" w:pos="9350"/>
            </w:tabs>
            <w:rPr>
              <w:noProof/>
            </w:rPr>
          </w:pPr>
          <w:hyperlink w:anchor="_Toc294099309" w:history="1">
            <w:r w:rsidR="003A366C" w:rsidRPr="00831F55">
              <w:rPr>
                <w:rStyle w:val="Hyperlink"/>
                <w:noProof/>
              </w:rPr>
              <w:t>7.0 Activities</w:t>
            </w:r>
            <w:r w:rsidR="003A366C">
              <w:rPr>
                <w:noProof/>
                <w:webHidden/>
              </w:rPr>
              <w:tab/>
            </w:r>
            <w:r>
              <w:rPr>
                <w:noProof/>
                <w:webHidden/>
              </w:rPr>
              <w:fldChar w:fldCharType="begin"/>
            </w:r>
            <w:r w:rsidR="003A366C">
              <w:rPr>
                <w:noProof/>
                <w:webHidden/>
              </w:rPr>
              <w:instrText xml:space="preserve"> PAGEREF _Toc294099309 \h </w:instrText>
            </w:r>
            <w:r>
              <w:rPr>
                <w:noProof/>
                <w:webHidden/>
              </w:rPr>
            </w:r>
            <w:r>
              <w:rPr>
                <w:noProof/>
                <w:webHidden/>
              </w:rPr>
              <w:fldChar w:fldCharType="separate"/>
            </w:r>
            <w:r w:rsidR="003A366C">
              <w:rPr>
                <w:noProof/>
                <w:webHidden/>
              </w:rPr>
              <w:t>11</w:t>
            </w:r>
            <w:r>
              <w:rPr>
                <w:noProof/>
                <w:webHidden/>
              </w:rPr>
              <w:fldChar w:fldCharType="end"/>
            </w:r>
          </w:hyperlink>
        </w:p>
        <w:p w:rsidR="003A366C" w:rsidRDefault="00EB25EA">
          <w:pPr>
            <w:pStyle w:val="TOC1"/>
            <w:tabs>
              <w:tab w:val="right" w:leader="dot" w:pos="9350"/>
            </w:tabs>
            <w:rPr>
              <w:noProof/>
            </w:rPr>
          </w:pPr>
          <w:hyperlink w:anchor="_Toc294099310" w:history="1">
            <w:r w:rsidR="003A366C" w:rsidRPr="00831F55">
              <w:rPr>
                <w:rStyle w:val="Hyperlink"/>
                <w:noProof/>
              </w:rPr>
              <w:t>8.0 Key Stakeholders</w:t>
            </w:r>
            <w:r w:rsidR="003A366C">
              <w:rPr>
                <w:noProof/>
                <w:webHidden/>
              </w:rPr>
              <w:tab/>
            </w:r>
            <w:r>
              <w:rPr>
                <w:noProof/>
                <w:webHidden/>
              </w:rPr>
              <w:fldChar w:fldCharType="begin"/>
            </w:r>
            <w:r w:rsidR="003A366C">
              <w:rPr>
                <w:noProof/>
                <w:webHidden/>
              </w:rPr>
              <w:instrText xml:space="preserve"> PAGEREF _Toc294099310 \h </w:instrText>
            </w:r>
            <w:r>
              <w:rPr>
                <w:noProof/>
                <w:webHidden/>
              </w:rPr>
            </w:r>
            <w:r>
              <w:rPr>
                <w:noProof/>
                <w:webHidden/>
              </w:rPr>
              <w:fldChar w:fldCharType="separate"/>
            </w:r>
            <w:r w:rsidR="003A366C">
              <w:rPr>
                <w:noProof/>
                <w:webHidden/>
              </w:rPr>
              <w:t>11</w:t>
            </w:r>
            <w:r>
              <w:rPr>
                <w:noProof/>
                <w:webHidden/>
              </w:rPr>
              <w:fldChar w:fldCharType="end"/>
            </w:r>
          </w:hyperlink>
        </w:p>
        <w:p w:rsidR="003A366C" w:rsidRDefault="00EB25EA">
          <w:pPr>
            <w:pStyle w:val="TOC1"/>
            <w:tabs>
              <w:tab w:val="right" w:leader="dot" w:pos="9350"/>
            </w:tabs>
            <w:rPr>
              <w:noProof/>
            </w:rPr>
          </w:pPr>
          <w:hyperlink w:anchor="_Toc294099311" w:history="1">
            <w:r w:rsidR="003A366C" w:rsidRPr="00831F55">
              <w:rPr>
                <w:rStyle w:val="Hyperlink"/>
                <w:noProof/>
              </w:rPr>
              <w:t>9.0 The cost structure</w:t>
            </w:r>
            <w:r w:rsidR="003A366C">
              <w:rPr>
                <w:noProof/>
                <w:webHidden/>
              </w:rPr>
              <w:tab/>
            </w:r>
            <w:r>
              <w:rPr>
                <w:noProof/>
                <w:webHidden/>
              </w:rPr>
              <w:fldChar w:fldCharType="begin"/>
            </w:r>
            <w:r w:rsidR="003A366C">
              <w:rPr>
                <w:noProof/>
                <w:webHidden/>
              </w:rPr>
              <w:instrText xml:space="preserve"> PAGEREF _Toc294099311 \h </w:instrText>
            </w:r>
            <w:r>
              <w:rPr>
                <w:noProof/>
                <w:webHidden/>
              </w:rPr>
            </w:r>
            <w:r>
              <w:rPr>
                <w:noProof/>
                <w:webHidden/>
              </w:rPr>
              <w:fldChar w:fldCharType="separate"/>
            </w:r>
            <w:r w:rsidR="003A366C">
              <w:rPr>
                <w:noProof/>
                <w:webHidden/>
              </w:rPr>
              <w:t>11</w:t>
            </w:r>
            <w:r>
              <w:rPr>
                <w:noProof/>
                <w:webHidden/>
              </w:rPr>
              <w:fldChar w:fldCharType="end"/>
            </w:r>
          </w:hyperlink>
        </w:p>
        <w:p w:rsidR="003A366C" w:rsidRDefault="00EB25EA">
          <w:pPr>
            <w:pStyle w:val="TOC1"/>
            <w:tabs>
              <w:tab w:val="right" w:leader="dot" w:pos="9350"/>
            </w:tabs>
            <w:rPr>
              <w:noProof/>
            </w:rPr>
          </w:pPr>
          <w:hyperlink w:anchor="_Toc294099312" w:history="1">
            <w:r w:rsidR="003A366C" w:rsidRPr="00831F55">
              <w:rPr>
                <w:rStyle w:val="Hyperlink"/>
                <w:noProof/>
              </w:rPr>
              <w:t>10.0 Break-even</w:t>
            </w:r>
            <w:r w:rsidR="003A366C">
              <w:rPr>
                <w:noProof/>
                <w:webHidden/>
              </w:rPr>
              <w:tab/>
            </w:r>
            <w:r>
              <w:rPr>
                <w:noProof/>
                <w:webHidden/>
              </w:rPr>
              <w:fldChar w:fldCharType="begin"/>
            </w:r>
            <w:r w:rsidR="003A366C">
              <w:rPr>
                <w:noProof/>
                <w:webHidden/>
              </w:rPr>
              <w:instrText xml:space="preserve"> PAGEREF _Toc294099312 \h </w:instrText>
            </w:r>
            <w:r>
              <w:rPr>
                <w:noProof/>
                <w:webHidden/>
              </w:rPr>
            </w:r>
            <w:r>
              <w:rPr>
                <w:noProof/>
                <w:webHidden/>
              </w:rPr>
              <w:fldChar w:fldCharType="separate"/>
            </w:r>
            <w:r w:rsidR="003A366C">
              <w:rPr>
                <w:noProof/>
                <w:webHidden/>
              </w:rPr>
              <w:t>12</w:t>
            </w:r>
            <w:r>
              <w:rPr>
                <w:noProof/>
                <w:webHidden/>
              </w:rPr>
              <w:fldChar w:fldCharType="end"/>
            </w:r>
          </w:hyperlink>
        </w:p>
        <w:p w:rsidR="003A366C" w:rsidRDefault="00EB25EA">
          <w:pPr>
            <w:pStyle w:val="TOC1"/>
            <w:tabs>
              <w:tab w:val="right" w:leader="dot" w:pos="9350"/>
            </w:tabs>
            <w:rPr>
              <w:noProof/>
            </w:rPr>
          </w:pPr>
          <w:hyperlink w:anchor="_Toc294099313" w:history="1">
            <w:r w:rsidR="003A366C" w:rsidRPr="00831F55">
              <w:rPr>
                <w:rStyle w:val="Hyperlink"/>
                <w:noProof/>
              </w:rPr>
              <w:t>Appendix</w:t>
            </w:r>
            <w:r w:rsidR="003A366C">
              <w:rPr>
                <w:noProof/>
                <w:webHidden/>
              </w:rPr>
              <w:tab/>
            </w:r>
            <w:r>
              <w:rPr>
                <w:noProof/>
                <w:webHidden/>
              </w:rPr>
              <w:fldChar w:fldCharType="begin"/>
            </w:r>
            <w:r w:rsidR="003A366C">
              <w:rPr>
                <w:noProof/>
                <w:webHidden/>
              </w:rPr>
              <w:instrText xml:space="preserve"> PAGEREF _Toc294099313 \h </w:instrText>
            </w:r>
            <w:r>
              <w:rPr>
                <w:noProof/>
                <w:webHidden/>
              </w:rPr>
            </w:r>
            <w:r>
              <w:rPr>
                <w:noProof/>
                <w:webHidden/>
              </w:rPr>
              <w:fldChar w:fldCharType="separate"/>
            </w:r>
            <w:r w:rsidR="003A366C">
              <w:rPr>
                <w:noProof/>
                <w:webHidden/>
              </w:rPr>
              <w:t>13</w:t>
            </w:r>
            <w:r>
              <w:rPr>
                <w:noProof/>
                <w:webHidden/>
              </w:rPr>
              <w:fldChar w:fldCharType="end"/>
            </w:r>
          </w:hyperlink>
        </w:p>
        <w:p w:rsidR="003A366C" w:rsidRDefault="00EB25EA">
          <w:pPr>
            <w:pStyle w:val="TOC2"/>
            <w:tabs>
              <w:tab w:val="right" w:leader="dot" w:pos="9350"/>
            </w:tabs>
            <w:rPr>
              <w:noProof/>
            </w:rPr>
          </w:pPr>
          <w:hyperlink w:anchor="_Toc294099314" w:history="1">
            <w:r w:rsidR="003A366C" w:rsidRPr="00831F55">
              <w:rPr>
                <w:rStyle w:val="Hyperlink"/>
                <w:noProof/>
              </w:rPr>
              <w:t>Appendix 1: Project Manager Bio</w:t>
            </w:r>
            <w:r w:rsidR="003A366C">
              <w:rPr>
                <w:noProof/>
                <w:webHidden/>
              </w:rPr>
              <w:tab/>
            </w:r>
            <w:r>
              <w:rPr>
                <w:noProof/>
                <w:webHidden/>
              </w:rPr>
              <w:fldChar w:fldCharType="begin"/>
            </w:r>
            <w:r w:rsidR="003A366C">
              <w:rPr>
                <w:noProof/>
                <w:webHidden/>
              </w:rPr>
              <w:instrText xml:space="preserve"> PAGEREF _Toc294099314 \h </w:instrText>
            </w:r>
            <w:r>
              <w:rPr>
                <w:noProof/>
                <w:webHidden/>
              </w:rPr>
            </w:r>
            <w:r>
              <w:rPr>
                <w:noProof/>
                <w:webHidden/>
              </w:rPr>
              <w:fldChar w:fldCharType="separate"/>
            </w:r>
            <w:r w:rsidR="003A366C">
              <w:rPr>
                <w:noProof/>
                <w:webHidden/>
              </w:rPr>
              <w:t>13</w:t>
            </w:r>
            <w:r>
              <w:rPr>
                <w:noProof/>
                <w:webHidden/>
              </w:rPr>
              <w:fldChar w:fldCharType="end"/>
            </w:r>
          </w:hyperlink>
        </w:p>
        <w:p w:rsidR="003A366C" w:rsidRDefault="00EB25EA">
          <w:pPr>
            <w:pStyle w:val="TOC2"/>
            <w:tabs>
              <w:tab w:val="right" w:leader="dot" w:pos="9350"/>
            </w:tabs>
            <w:rPr>
              <w:noProof/>
            </w:rPr>
          </w:pPr>
          <w:hyperlink w:anchor="_Toc294099315" w:history="1">
            <w:r w:rsidR="003A366C" w:rsidRPr="00831F55">
              <w:rPr>
                <w:rStyle w:val="Hyperlink"/>
                <w:noProof/>
              </w:rPr>
              <w:t>Appendix 2: Proposed Development Team</w:t>
            </w:r>
            <w:r w:rsidR="003A366C">
              <w:rPr>
                <w:noProof/>
                <w:webHidden/>
              </w:rPr>
              <w:tab/>
            </w:r>
            <w:r>
              <w:rPr>
                <w:noProof/>
                <w:webHidden/>
              </w:rPr>
              <w:fldChar w:fldCharType="begin"/>
            </w:r>
            <w:r w:rsidR="003A366C">
              <w:rPr>
                <w:noProof/>
                <w:webHidden/>
              </w:rPr>
              <w:instrText xml:space="preserve"> PAGEREF _Toc294099315 \h </w:instrText>
            </w:r>
            <w:r>
              <w:rPr>
                <w:noProof/>
                <w:webHidden/>
              </w:rPr>
            </w:r>
            <w:r>
              <w:rPr>
                <w:noProof/>
                <w:webHidden/>
              </w:rPr>
              <w:fldChar w:fldCharType="separate"/>
            </w:r>
            <w:r w:rsidR="003A366C">
              <w:rPr>
                <w:noProof/>
                <w:webHidden/>
              </w:rPr>
              <w:t>13</w:t>
            </w:r>
            <w:r>
              <w:rPr>
                <w:noProof/>
                <w:webHidden/>
              </w:rPr>
              <w:fldChar w:fldCharType="end"/>
            </w:r>
          </w:hyperlink>
        </w:p>
        <w:p w:rsidR="003A366C" w:rsidRDefault="00EB25EA">
          <w:pPr>
            <w:pStyle w:val="TOC2"/>
            <w:tabs>
              <w:tab w:val="right" w:leader="dot" w:pos="9350"/>
            </w:tabs>
            <w:rPr>
              <w:noProof/>
            </w:rPr>
          </w:pPr>
          <w:hyperlink w:anchor="_Toc294099316" w:history="1">
            <w:r w:rsidR="003A366C" w:rsidRPr="00831F55">
              <w:rPr>
                <w:rStyle w:val="Hyperlink"/>
                <w:noProof/>
              </w:rPr>
              <w:t>Appendix 3: ARRA HITECH Physician Funding</w:t>
            </w:r>
            <w:r w:rsidR="003A366C">
              <w:rPr>
                <w:noProof/>
                <w:webHidden/>
              </w:rPr>
              <w:tab/>
            </w:r>
            <w:r>
              <w:rPr>
                <w:noProof/>
                <w:webHidden/>
              </w:rPr>
              <w:fldChar w:fldCharType="begin"/>
            </w:r>
            <w:r w:rsidR="003A366C">
              <w:rPr>
                <w:noProof/>
                <w:webHidden/>
              </w:rPr>
              <w:instrText xml:space="preserve"> PAGEREF _Toc294099316 \h </w:instrText>
            </w:r>
            <w:r>
              <w:rPr>
                <w:noProof/>
                <w:webHidden/>
              </w:rPr>
            </w:r>
            <w:r>
              <w:rPr>
                <w:noProof/>
                <w:webHidden/>
              </w:rPr>
              <w:fldChar w:fldCharType="separate"/>
            </w:r>
            <w:r w:rsidR="003A366C">
              <w:rPr>
                <w:noProof/>
                <w:webHidden/>
              </w:rPr>
              <w:t>14</w:t>
            </w:r>
            <w:r>
              <w:rPr>
                <w:noProof/>
                <w:webHidden/>
              </w:rPr>
              <w:fldChar w:fldCharType="end"/>
            </w:r>
          </w:hyperlink>
        </w:p>
        <w:p w:rsidR="003A366C" w:rsidRDefault="00EB25EA">
          <w:pPr>
            <w:pStyle w:val="TOC2"/>
            <w:tabs>
              <w:tab w:val="right" w:leader="dot" w:pos="9350"/>
            </w:tabs>
            <w:rPr>
              <w:noProof/>
            </w:rPr>
          </w:pPr>
          <w:hyperlink w:anchor="_Toc294099317" w:history="1">
            <w:r w:rsidR="003A366C" w:rsidRPr="00831F55">
              <w:rPr>
                <w:rStyle w:val="Hyperlink"/>
                <w:noProof/>
              </w:rPr>
              <w:t>Appendix 4: ARRA HITECH Hospital Funding</w:t>
            </w:r>
            <w:r w:rsidR="003A366C">
              <w:rPr>
                <w:noProof/>
                <w:webHidden/>
              </w:rPr>
              <w:tab/>
            </w:r>
            <w:r>
              <w:rPr>
                <w:noProof/>
                <w:webHidden/>
              </w:rPr>
              <w:fldChar w:fldCharType="begin"/>
            </w:r>
            <w:r w:rsidR="003A366C">
              <w:rPr>
                <w:noProof/>
                <w:webHidden/>
              </w:rPr>
              <w:instrText xml:space="preserve"> PAGEREF _Toc294099317 \h </w:instrText>
            </w:r>
            <w:r>
              <w:rPr>
                <w:noProof/>
                <w:webHidden/>
              </w:rPr>
            </w:r>
            <w:r>
              <w:rPr>
                <w:noProof/>
                <w:webHidden/>
              </w:rPr>
              <w:fldChar w:fldCharType="separate"/>
            </w:r>
            <w:r w:rsidR="003A366C">
              <w:rPr>
                <w:noProof/>
                <w:webHidden/>
              </w:rPr>
              <w:t>14</w:t>
            </w:r>
            <w:r>
              <w:rPr>
                <w:noProof/>
                <w:webHidden/>
              </w:rPr>
              <w:fldChar w:fldCharType="end"/>
            </w:r>
          </w:hyperlink>
        </w:p>
        <w:p w:rsidR="003A366C" w:rsidRDefault="00EB25EA">
          <w:pPr>
            <w:pStyle w:val="TOC2"/>
            <w:tabs>
              <w:tab w:val="right" w:leader="dot" w:pos="9350"/>
            </w:tabs>
            <w:rPr>
              <w:noProof/>
            </w:rPr>
          </w:pPr>
          <w:hyperlink w:anchor="_Toc294099318" w:history="1">
            <w:r w:rsidR="003A366C" w:rsidRPr="00831F55">
              <w:rPr>
                <w:rStyle w:val="Hyperlink"/>
                <w:noProof/>
              </w:rPr>
              <w:t>Appendix 5: E-Vendor Relationship Matrix</w:t>
            </w:r>
            <w:r w:rsidR="003A366C">
              <w:rPr>
                <w:noProof/>
                <w:webHidden/>
              </w:rPr>
              <w:tab/>
            </w:r>
            <w:r>
              <w:rPr>
                <w:noProof/>
                <w:webHidden/>
              </w:rPr>
              <w:fldChar w:fldCharType="begin"/>
            </w:r>
            <w:r w:rsidR="003A366C">
              <w:rPr>
                <w:noProof/>
                <w:webHidden/>
              </w:rPr>
              <w:instrText xml:space="preserve"> PAGEREF _Toc294099318 \h </w:instrText>
            </w:r>
            <w:r>
              <w:rPr>
                <w:noProof/>
                <w:webHidden/>
              </w:rPr>
            </w:r>
            <w:r>
              <w:rPr>
                <w:noProof/>
                <w:webHidden/>
              </w:rPr>
              <w:fldChar w:fldCharType="separate"/>
            </w:r>
            <w:r w:rsidR="003A366C">
              <w:rPr>
                <w:noProof/>
                <w:webHidden/>
              </w:rPr>
              <w:t>14</w:t>
            </w:r>
            <w:r>
              <w:rPr>
                <w:noProof/>
                <w:webHidden/>
              </w:rPr>
              <w:fldChar w:fldCharType="end"/>
            </w:r>
          </w:hyperlink>
        </w:p>
        <w:p w:rsidR="003A366C" w:rsidRDefault="00EB25EA">
          <w:pPr>
            <w:pStyle w:val="TOC2"/>
            <w:tabs>
              <w:tab w:val="right" w:leader="dot" w:pos="9350"/>
            </w:tabs>
            <w:rPr>
              <w:noProof/>
            </w:rPr>
          </w:pPr>
          <w:hyperlink w:anchor="_Toc294099319" w:history="1">
            <w:r w:rsidR="003A366C" w:rsidRPr="00831F55">
              <w:rPr>
                <w:rStyle w:val="Hyperlink"/>
                <w:noProof/>
              </w:rPr>
              <w:t>Appendix 6: Competitive Analysis</w:t>
            </w:r>
            <w:r w:rsidR="003A366C">
              <w:rPr>
                <w:noProof/>
                <w:webHidden/>
              </w:rPr>
              <w:tab/>
            </w:r>
            <w:r>
              <w:rPr>
                <w:noProof/>
                <w:webHidden/>
              </w:rPr>
              <w:fldChar w:fldCharType="begin"/>
            </w:r>
            <w:r w:rsidR="003A366C">
              <w:rPr>
                <w:noProof/>
                <w:webHidden/>
              </w:rPr>
              <w:instrText xml:space="preserve"> PAGEREF _Toc294099319 \h </w:instrText>
            </w:r>
            <w:r>
              <w:rPr>
                <w:noProof/>
                <w:webHidden/>
              </w:rPr>
            </w:r>
            <w:r>
              <w:rPr>
                <w:noProof/>
                <w:webHidden/>
              </w:rPr>
              <w:fldChar w:fldCharType="separate"/>
            </w:r>
            <w:r w:rsidR="003A366C">
              <w:rPr>
                <w:noProof/>
                <w:webHidden/>
              </w:rPr>
              <w:t>15</w:t>
            </w:r>
            <w:r>
              <w:rPr>
                <w:noProof/>
                <w:webHidden/>
              </w:rPr>
              <w:fldChar w:fldCharType="end"/>
            </w:r>
          </w:hyperlink>
        </w:p>
        <w:p w:rsidR="003A366C" w:rsidRDefault="00EB25EA">
          <w:pPr>
            <w:pStyle w:val="TOC2"/>
            <w:tabs>
              <w:tab w:val="right" w:leader="dot" w:pos="9350"/>
            </w:tabs>
            <w:rPr>
              <w:noProof/>
            </w:rPr>
          </w:pPr>
          <w:hyperlink w:anchor="_Toc294099320" w:history="1">
            <w:r w:rsidR="003A366C" w:rsidRPr="00831F55">
              <w:rPr>
                <w:rStyle w:val="Hyperlink"/>
                <w:noProof/>
              </w:rPr>
              <w:t>Appendix 7: Income Statement</w:t>
            </w:r>
            <w:r w:rsidR="003A366C">
              <w:rPr>
                <w:noProof/>
                <w:webHidden/>
              </w:rPr>
              <w:tab/>
            </w:r>
            <w:r>
              <w:rPr>
                <w:noProof/>
                <w:webHidden/>
              </w:rPr>
              <w:fldChar w:fldCharType="begin"/>
            </w:r>
            <w:r w:rsidR="003A366C">
              <w:rPr>
                <w:noProof/>
                <w:webHidden/>
              </w:rPr>
              <w:instrText xml:space="preserve"> PAGEREF _Toc294099320 \h </w:instrText>
            </w:r>
            <w:r>
              <w:rPr>
                <w:noProof/>
                <w:webHidden/>
              </w:rPr>
            </w:r>
            <w:r>
              <w:rPr>
                <w:noProof/>
                <w:webHidden/>
              </w:rPr>
              <w:fldChar w:fldCharType="separate"/>
            </w:r>
            <w:r w:rsidR="003A366C">
              <w:rPr>
                <w:noProof/>
                <w:webHidden/>
              </w:rPr>
              <w:t>15</w:t>
            </w:r>
            <w:r>
              <w:rPr>
                <w:noProof/>
                <w:webHidden/>
              </w:rPr>
              <w:fldChar w:fldCharType="end"/>
            </w:r>
          </w:hyperlink>
        </w:p>
        <w:p w:rsidR="003A366C" w:rsidRDefault="00EB25EA">
          <w:pPr>
            <w:pStyle w:val="TOC2"/>
            <w:tabs>
              <w:tab w:val="right" w:leader="dot" w:pos="9350"/>
            </w:tabs>
            <w:rPr>
              <w:noProof/>
            </w:rPr>
          </w:pPr>
          <w:hyperlink w:anchor="_Toc294099321" w:history="1">
            <w:r w:rsidR="003A366C" w:rsidRPr="00831F55">
              <w:rPr>
                <w:rStyle w:val="Hyperlink"/>
                <w:noProof/>
              </w:rPr>
              <w:t>Appendix 8: Financials</w:t>
            </w:r>
            <w:r w:rsidR="003A366C">
              <w:rPr>
                <w:noProof/>
                <w:webHidden/>
              </w:rPr>
              <w:tab/>
            </w:r>
            <w:r>
              <w:rPr>
                <w:noProof/>
                <w:webHidden/>
              </w:rPr>
              <w:fldChar w:fldCharType="begin"/>
            </w:r>
            <w:r w:rsidR="003A366C">
              <w:rPr>
                <w:noProof/>
                <w:webHidden/>
              </w:rPr>
              <w:instrText xml:space="preserve"> PAGEREF _Toc294099321 \h </w:instrText>
            </w:r>
            <w:r>
              <w:rPr>
                <w:noProof/>
                <w:webHidden/>
              </w:rPr>
            </w:r>
            <w:r>
              <w:rPr>
                <w:noProof/>
                <w:webHidden/>
              </w:rPr>
              <w:fldChar w:fldCharType="separate"/>
            </w:r>
            <w:r w:rsidR="003A366C">
              <w:rPr>
                <w:noProof/>
                <w:webHidden/>
              </w:rPr>
              <w:t>16</w:t>
            </w:r>
            <w:r>
              <w:rPr>
                <w:noProof/>
                <w:webHidden/>
              </w:rPr>
              <w:fldChar w:fldCharType="end"/>
            </w:r>
          </w:hyperlink>
        </w:p>
        <w:p w:rsidR="003A366C" w:rsidRDefault="00EB25EA">
          <w:pPr>
            <w:pStyle w:val="TOC2"/>
            <w:tabs>
              <w:tab w:val="right" w:leader="dot" w:pos="9350"/>
            </w:tabs>
            <w:rPr>
              <w:noProof/>
            </w:rPr>
          </w:pPr>
          <w:hyperlink w:anchor="_Toc294099322" w:history="1">
            <w:r w:rsidR="003A366C" w:rsidRPr="00831F55">
              <w:rPr>
                <w:rStyle w:val="Hyperlink"/>
                <w:noProof/>
              </w:rPr>
              <w:t>Appendix 9: Discounted Cash Flow Analysis</w:t>
            </w:r>
            <w:r w:rsidR="003A366C">
              <w:rPr>
                <w:noProof/>
                <w:webHidden/>
              </w:rPr>
              <w:tab/>
            </w:r>
            <w:r>
              <w:rPr>
                <w:noProof/>
                <w:webHidden/>
              </w:rPr>
              <w:fldChar w:fldCharType="begin"/>
            </w:r>
            <w:r w:rsidR="003A366C">
              <w:rPr>
                <w:noProof/>
                <w:webHidden/>
              </w:rPr>
              <w:instrText xml:space="preserve"> PAGEREF _Toc294099322 \h </w:instrText>
            </w:r>
            <w:r>
              <w:rPr>
                <w:noProof/>
                <w:webHidden/>
              </w:rPr>
            </w:r>
            <w:r>
              <w:rPr>
                <w:noProof/>
                <w:webHidden/>
              </w:rPr>
              <w:fldChar w:fldCharType="separate"/>
            </w:r>
            <w:r w:rsidR="003A366C">
              <w:rPr>
                <w:noProof/>
                <w:webHidden/>
              </w:rPr>
              <w:t>17</w:t>
            </w:r>
            <w:r>
              <w:rPr>
                <w:noProof/>
                <w:webHidden/>
              </w:rPr>
              <w:fldChar w:fldCharType="end"/>
            </w:r>
          </w:hyperlink>
        </w:p>
        <w:p w:rsidR="003A366C" w:rsidRDefault="00EB25EA">
          <w:pPr>
            <w:pStyle w:val="TOC2"/>
            <w:tabs>
              <w:tab w:val="right" w:leader="dot" w:pos="9350"/>
            </w:tabs>
            <w:rPr>
              <w:noProof/>
            </w:rPr>
          </w:pPr>
          <w:hyperlink w:anchor="_Toc294099323" w:history="1">
            <w:r w:rsidR="003A366C" w:rsidRPr="00831F55">
              <w:rPr>
                <w:rStyle w:val="Hyperlink"/>
                <w:noProof/>
              </w:rPr>
              <w:t>Appendix 10: Profitability</w:t>
            </w:r>
            <w:r w:rsidR="003A366C">
              <w:rPr>
                <w:noProof/>
                <w:webHidden/>
              </w:rPr>
              <w:tab/>
            </w:r>
            <w:r>
              <w:rPr>
                <w:noProof/>
                <w:webHidden/>
              </w:rPr>
              <w:fldChar w:fldCharType="begin"/>
            </w:r>
            <w:r w:rsidR="003A366C">
              <w:rPr>
                <w:noProof/>
                <w:webHidden/>
              </w:rPr>
              <w:instrText xml:space="preserve"> PAGEREF _Toc294099323 \h </w:instrText>
            </w:r>
            <w:r>
              <w:rPr>
                <w:noProof/>
                <w:webHidden/>
              </w:rPr>
            </w:r>
            <w:r>
              <w:rPr>
                <w:noProof/>
                <w:webHidden/>
              </w:rPr>
              <w:fldChar w:fldCharType="separate"/>
            </w:r>
            <w:r w:rsidR="003A366C">
              <w:rPr>
                <w:noProof/>
                <w:webHidden/>
              </w:rPr>
              <w:t>17</w:t>
            </w:r>
            <w:r>
              <w:rPr>
                <w:noProof/>
                <w:webHidden/>
              </w:rPr>
              <w:fldChar w:fldCharType="end"/>
            </w:r>
          </w:hyperlink>
        </w:p>
        <w:p w:rsidR="003A366C" w:rsidRDefault="00EB25EA">
          <w:pPr>
            <w:rPr>
              <w:ins w:id="6" w:author="eaass" w:date="2011-05-25T15:05:00Z"/>
            </w:rPr>
          </w:pPr>
          <w:ins w:id="7" w:author="eaass" w:date="2011-05-25T15:05:00Z">
            <w:r>
              <w:fldChar w:fldCharType="end"/>
            </w:r>
          </w:ins>
        </w:p>
      </w:sdtContent>
      <w:customXmlInsRangeStart w:id="8" w:author="eaass" w:date="2011-05-25T15:05:00Z"/>
    </w:sdt>
    <w:customXmlInsRangeEnd w:id="8"/>
    <w:p w:rsidR="00F762FB" w:rsidRPr="00851C84" w:rsidRDefault="002C1F80" w:rsidP="00851C84">
      <w:pPr>
        <w:pStyle w:val="Heading1"/>
      </w:pPr>
      <w:bookmarkStart w:id="9" w:name="_Toc294099289"/>
      <w:r w:rsidRPr="00334B9F">
        <w:t>1.0 Mission Statement</w:t>
      </w:r>
      <w:bookmarkEnd w:id="2"/>
      <w:bookmarkEnd w:id="1"/>
      <w:bookmarkEnd w:id="9"/>
    </w:p>
    <w:p w:rsidR="00F762FB" w:rsidRPr="00673942" w:rsidRDefault="004A4DA1" w:rsidP="00673942">
      <w:pPr>
        <w:rPr>
          <w:rFonts w:asciiTheme="minorHAnsi" w:hAnsiTheme="minorHAnsi"/>
          <w:szCs w:val="22"/>
        </w:rPr>
      </w:pPr>
      <w:r>
        <w:rPr>
          <w:rFonts w:asciiTheme="minorHAnsi" w:hAnsiTheme="minorHAnsi"/>
          <w:szCs w:val="22"/>
        </w:rPr>
        <w:t>Health XCEL</w:t>
      </w:r>
      <w:r w:rsidR="002C1F80" w:rsidRPr="00673942">
        <w:rPr>
          <w:rFonts w:asciiTheme="minorHAnsi" w:hAnsiTheme="minorHAnsi"/>
          <w:szCs w:val="22"/>
        </w:rPr>
        <w:t xml:space="preserve"> </w:t>
      </w:r>
      <w:ins w:id="10" w:author="eaass" w:date="2011-06-03T13:45:00Z">
        <w:r w:rsidR="008F3503">
          <w:rPr>
            <w:rFonts w:asciiTheme="minorHAnsi" w:hAnsiTheme="minorHAnsi"/>
            <w:szCs w:val="22"/>
          </w:rPr>
          <w:t>is striving to</w:t>
        </w:r>
      </w:ins>
      <w:del w:id="11" w:author="eaass" w:date="2011-06-03T13:45:00Z">
        <w:r w:rsidR="002C1F80" w:rsidRPr="00673942" w:rsidDel="008F3503">
          <w:rPr>
            <w:rFonts w:asciiTheme="minorHAnsi" w:hAnsiTheme="minorHAnsi"/>
            <w:szCs w:val="22"/>
          </w:rPr>
          <w:delText>will</w:delText>
        </w:r>
      </w:del>
      <w:r w:rsidR="002C1F80" w:rsidRPr="00673942">
        <w:rPr>
          <w:rFonts w:asciiTheme="minorHAnsi" w:hAnsiTheme="minorHAnsi"/>
          <w:szCs w:val="22"/>
        </w:rPr>
        <w:t xml:space="preserve"> transform electronic information management for healthcare </w:t>
      </w:r>
      <w:r w:rsidR="003858FD">
        <w:rPr>
          <w:rFonts w:asciiTheme="minorHAnsi" w:hAnsiTheme="minorHAnsi"/>
          <w:szCs w:val="22"/>
        </w:rPr>
        <w:t>providers and institutions</w:t>
      </w:r>
      <w:r w:rsidR="0060768D" w:rsidRPr="00673942">
        <w:rPr>
          <w:rFonts w:asciiTheme="minorHAnsi" w:hAnsiTheme="minorHAnsi"/>
          <w:szCs w:val="22"/>
        </w:rPr>
        <w:t xml:space="preserve"> </w:t>
      </w:r>
      <w:r w:rsidR="002C1F80" w:rsidRPr="00673942">
        <w:rPr>
          <w:rFonts w:asciiTheme="minorHAnsi" w:hAnsiTheme="minorHAnsi"/>
          <w:szCs w:val="22"/>
        </w:rPr>
        <w:t>by delivering an open, interoperable</w:t>
      </w:r>
      <w:r w:rsidR="00712D0E" w:rsidRPr="00673942">
        <w:rPr>
          <w:rStyle w:val="FootnoteReference"/>
          <w:rFonts w:asciiTheme="minorHAnsi" w:hAnsiTheme="minorHAnsi"/>
          <w:color w:val="262626"/>
          <w:szCs w:val="22"/>
        </w:rPr>
        <w:footnoteReference w:id="1"/>
      </w:r>
      <w:r w:rsidR="002C1F80" w:rsidRPr="00673942">
        <w:rPr>
          <w:rFonts w:asciiTheme="minorHAnsi" w:hAnsiTheme="minorHAnsi"/>
          <w:szCs w:val="22"/>
        </w:rPr>
        <w:t xml:space="preserve">, standardized, </w:t>
      </w:r>
      <w:r w:rsidR="003858FD" w:rsidRPr="00B24DDA">
        <w:rPr>
          <w:rFonts w:asciiTheme="minorHAnsi" w:hAnsiTheme="minorHAnsi"/>
          <w:i/>
          <w:szCs w:val="22"/>
        </w:rPr>
        <w:t>e-</w:t>
      </w:r>
      <w:r w:rsidR="00FF705C">
        <w:rPr>
          <w:rFonts w:asciiTheme="minorHAnsi" w:hAnsiTheme="minorHAnsi"/>
          <w:i/>
          <w:szCs w:val="22"/>
        </w:rPr>
        <w:t>healthcare</w:t>
      </w:r>
      <w:r w:rsidR="00B24DDA">
        <w:rPr>
          <w:rFonts w:asciiTheme="minorHAnsi" w:hAnsiTheme="minorHAnsi"/>
          <w:szCs w:val="22"/>
        </w:rPr>
        <w:t xml:space="preserve"> </w:t>
      </w:r>
      <w:r w:rsidR="00B24DDA" w:rsidRPr="00B24DDA">
        <w:rPr>
          <w:rFonts w:asciiTheme="minorHAnsi" w:hAnsiTheme="minorHAnsi"/>
          <w:i/>
          <w:szCs w:val="22"/>
        </w:rPr>
        <w:t>network</w:t>
      </w:r>
      <w:r w:rsidR="002C1F80" w:rsidRPr="00673942">
        <w:rPr>
          <w:rFonts w:asciiTheme="minorHAnsi" w:hAnsiTheme="minorHAnsi"/>
          <w:szCs w:val="22"/>
        </w:rPr>
        <w:t xml:space="preserve"> with the ability to securely share and review sensitive patient information and communicate seamlessly through the Internet. </w:t>
      </w:r>
    </w:p>
    <w:p w:rsidR="00F762FB" w:rsidRPr="00334B9F" w:rsidRDefault="002C1F80" w:rsidP="003A411A">
      <w:pPr>
        <w:pStyle w:val="Heading21"/>
      </w:pPr>
      <w:bookmarkStart w:id="12" w:name="_Toc285199663"/>
      <w:bookmarkStart w:id="13" w:name="_Toc294099159"/>
      <w:bookmarkStart w:id="14" w:name="_Toc294099290"/>
      <w:r w:rsidRPr="00334B9F">
        <w:t>1.1 Key Values</w:t>
      </w:r>
      <w:bookmarkEnd w:id="12"/>
      <w:bookmarkEnd w:id="13"/>
      <w:bookmarkEnd w:id="14"/>
    </w:p>
    <w:p w:rsidR="00F762FB" w:rsidRPr="00673942" w:rsidRDefault="004A4DA1" w:rsidP="00673942">
      <w:pPr>
        <w:rPr>
          <w:rFonts w:asciiTheme="minorHAnsi" w:hAnsiTheme="minorHAnsi"/>
          <w:szCs w:val="22"/>
        </w:rPr>
      </w:pPr>
      <w:r>
        <w:rPr>
          <w:rFonts w:asciiTheme="minorHAnsi" w:hAnsiTheme="minorHAnsi"/>
          <w:szCs w:val="22"/>
        </w:rPr>
        <w:t>Health XCEL</w:t>
      </w:r>
      <w:r w:rsidR="002C1F80" w:rsidRPr="00673942">
        <w:rPr>
          <w:rFonts w:asciiTheme="minorHAnsi" w:hAnsiTheme="minorHAnsi"/>
          <w:szCs w:val="22"/>
        </w:rPr>
        <w:t xml:space="preserve">, Inc. is a provider of enterprise </w:t>
      </w:r>
      <w:r w:rsidR="003858FD">
        <w:rPr>
          <w:rFonts w:asciiTheme="minorHAnsi" w:hAnsiTheme="minorHAnsi"/>
          <w:szCs w:val="22"/>
        </w:rPr>
        <w:t>e-health</w:t>
      </w:r>
      <w:r w:rsidR="002C1F80" w:rsidRPr="00673942">
        <w:rPr>
          <w:rFonts w:asciiTheme="minorHAnsi" w:hAnsiTheme="minorHAnsi"/>
          <w:szCs w:val="22"/>
          <w:vertAlign w:val="superscript"/>
        </w:rPr>
        <w:footnoteReference w:id="2"/>
      </w:r>
      <w:r w:rsidR="002C1F80" w:rsidRPr="00673942">
        <w:rPr>
          <w:rFonts w:asciiTheme="minorHAnsi" w:hAnsiTheme="minorHAnsi"/>
          <w:szCs w:val="22"/>
        </w:rPr>
        <w:t xml:space="preserve"> software services that enable </w:t>
      </w:r>
      <w:r w:rsidR="00FF705C">
        <w:rPr>
          <w:rFonts w:asciiTheme="minorHAnsi" w:hAnsiTheme="minorHAnsi"/>
          <w:szCs w:val="22"/>
        </w:rPr>
        <w:t>healthcare</w:t>
      </w:r>
      <w:r w:rsidR="0060768D" w:rsidRPr="00673942">
        <w:rPr>
          <w:rFonts w:asciiTheme="minorHAnsi" w:hAnsiTheme="minorHAnsi"/>
          <w:szCs w:val="22"/>
        </w:rPr>
        <w:t xml:space="preserve"> professionals </w:t>
      </w:r>
      <w:r w:rsidR="002C1F80" w:rsidRPr="00673942">
        <w:rPr>
          <w:rFonts w:asciiTheme="minorHAnsi" w:hAnsiTheme="minorHAnsi"/>
          <w:szCs w:val="22"/>
        </w:rPr>
        <w:t xml:space="preserve">to securely exchange health related information while giving </w:t>
      </w:r>
      <w:r w:rsidR="003858FD">
        <w:rPr>
          <w:rFonts w:asciiTheme="minorHAnsi" w:hAnsiTheme="minorHAnsi"/>
          <w:szCs w:val="22"/>
        </w:rPr>
        <w:t>e-health</w:t>
      </w:r>
      <w:r w:rsidR="002C1F80" w:rsidRPr="00673942">
        <w:rPr>
          <w:rFonts w:asciiTheme="minorHAnsi" w:hAnsiTheme="minorHAnsi"/>
          <w:szCs w:val="22"/>
        </w:rPr>
        <w:t xml:space="preserve"> vendors a platform on which to create interoperable applications for the future.</w:t>
      </w:r>
    </w:p>
    <w:p w:rsidR="00F762FB" w:rsidRPr="00673942" w:rsidRDefault="002C1F80" w:rsidP="00673942">
      <w:pPr>
        <w:rPr>
          <w:rFonts w:asciiTheme="minorHAnsi" w:hAnsiTheme="minorHAnsi"/>
          <w:szCs w:val="22"/>
        </w:rPr>
      </w:pPr>
      <w:r w:rsidRPr="00673942">
        <w:rPr>
          <w:rFonts w:asciiTheme="minorHAnsi" w:hAnsiTheme="minorHAnsi"/>
          <w:szCs w:val="22"/>
        </w:rPr>
        <w:t xml:space="preserve">Our </w:t>
      </w:r>
      <w:r w:rsidR="00E853D6">
        <w:rPr>
          <w:rFonts w:asciiTheme="minorHAnsi" w:hAnsiTheme="minorHAnsi"/>
          <w:szCs w:val="22"/>
        </w:rPr>
        <w:t>goal</w:t>
      </w:r>
      <w:r w:rsidRPr="00673942">
        <w:rPr>
          <w:rFonts w:asciiTheme="minorHAnsi" w:hAnsiTheme="minorHAnsi"/>
          <w:szCs w:val="22"/>
        </w:rPr>
        <w:t xml:space="preserve"> is to revolutionize</w:t>
      </w:r>
      <w:r w:rsidR="0060768D" w:rsidRPr="00673942">
        <w:rPr>
          <w:rFonts w:asciiTheme="minorHAnsi" w:hAnsiTheme="minorHAnsi"/>
          <w:szCs w:val="22"/>
        </w:rPr>
        <w:t xml:space="preserve"> </w:t>
      </w:r>
      <w:r w:rsidRPr="00673942">
        <w:rPr>
          <w:rFonts w:asciiTheme="minorHAnsi" w:hAnsiTheme="minorHAnsi"/>
          <w:szCs w:val="22"/>
        </w:rPr>
        <w:t xml:space="preserve">the </w:t>
      </w:r>
      <w:r w:rsidR="00FF705C">
        <w:rPr>
          <w:rFonts w:asciiTheme="minorHAnsi" w:hAnsiTheme="minorHAnsi"/>
          <w:szCs w:val="22"/>
        </w:rPr>
        <w:t>healthcare</w:t>
      </w:r>
      <w:r w:rsidRPr="00673942">
        <w:rPr>
          <w:rFonts w:asciiTheme="minorHAnsi" w:hAnsiTheme="minorHAnsi"/>
          <w:szCs w:val="22"/>
        </w:rPr>
        <w:t xml:space="preserve"> data management industry by offering centralized access to distributed data. </w:t>
      </w:r>
      <w:r w:rsidR="004A4DA1" w:rsidRPr="00841EC6">
        <w:rPr>
          <w:rFonts w:asciiTheme="minorHAnsi" w:hAnsiTheme="minorHAnsi"/>
          <w:szCs w:val="22"/>
          <w:u w:val="single"/>
        </w:rPr>
        <w:t>Health XCEL</w:t>
      </w:r>
      <w:r w:rsidR="0060768D" w:rsidRPr="00841EC6">
        <w:rPr>
          <w:rFonts w:asciiTheme="minorHAnsi" w:hAnsiTheme="minorHAnsi"/>
          <w:szCs w:val="22"/>
          <w:u w:val="single"/>
        </w:rPr>
        <w:t xml:space="preserve"> software allow</w:t>
      </w:r>
      <w:r w:rsidR="00547B37" w:rsidRPr="00841EC6">
        <w:rPr>
          <w:rFonts w:asciiTheme="minorHAnsi" w:hAnsiTheme="minorHAnsi"/>
          <w:szCs w:val="22"/>
          <w:u w:val="single"/>
        </w:rPr>
        <w:t>s</w:t>
      </w:r>
      <w:r w:rsidR="0060768D" w:rsidRPr="00841EC6">
        <w:rPr>
          <w:rFonts w:asciiTheme="minorHAnsi" w:hAnsiTheme="minorHAnsi"/>
          <w:szCs w:val="22"/>
          <w:u w:val="single"/>
        </w:rPr>
        <w:t xml:space="preserve"> E</w:t>
      </w:r>
      <w:r w:rsidR="00547B37" w:rsidRPr="00841EC6">
        <w:rPr>
          <w:rFonts w:asciiTheme="minorHAnsi" w:hAnsiTheme="minorHAnsi"/>
          <w:szCs w:val="22"/>
          <w:u w:val="single"/>
        </w:rPr>
        <w:t>H</w:t>
      </w:r>
      <w:r w:rsidR="0060768D" w:rsidRPr="00841EC6">
        <w:rPr>
          <w:rFonts w:asciiTheme="minorHAnsi" w:hAnsiTheme="minorHAnsi"/>
          <w:szCs w:val="22"/>
          <w:u w:val="single"/>
        </w:rPr>
        <w:t>Rs</w:t>
      </w:r>
      <w:r w:rsidR="00547B37" w:rsidRPr="00841EC6">
        <w:rPr>
          <w:rFonts w:asciiTheme="minorHAnsi" w:hAnsiTheme="minorHAnsi"/>
          <w:szCs w:val="22"/>
          <w:u w:val="single"/>
        </w:rPr>
        <w:t xml:space="preserve"> (Electronic Health Records)</w:t>
      </w:r>
      <w:r w:rsidR="00547B37" w:rsidRPr="00841EC6">
        <w:rPr>
          <w:rStyle w:val="FootnoteReference"/>
          <w:rFonts w:asciiTheme="minorHAnsi" w:hAnsiTheme="minorHAnsi"/>
          <w:color w:val="262626"/>
          <w:szCs w:val="22"/>
          <w:u w:val="single"/>
        </w:rPr>
        <w:footnoteReference w:id="3"/>
      </w:r>
      <w:r w:rsidR="0060768D" w:rsidRPr="00841EC6">
        <w:rPr>
          <w:rFonts w:asciiTheme="minorHAnsi" w:hAnsiTheme="minorHAnsi"/>
          <w:szCs w:val="22"/>
          <w:u w:val="single"/>
        </w:rPr>
        <w:t xml:space="preserve"> to be shared between currently </w:t>
      </w:r>
      <w:r w:rsidR="003858FD" w:rsidRPr="00841EC6">
        <w:rPr>
          <w:rFonts w:asciiTheme="minorHAnsi" w:hAnsiTheme="minorHAnsi"/>
          <w:szCs w:val="22"/>
          <w:u w:val="single"/>
        </w:rPr>
        <w:t>incompatible</w:t>
      </w:r>
      <w:r w:rsidR="0060768D" w:rsidRPr="00841EC6">
        <w:rPr>
          <w:rFonts w:asciiTheme="minorHAnsi" w:hAnsiTheme="minorHAnsi"/>
          <w:szCs w:val="22"/>
          <w:u w:val="single"/>
        </w:rPr>
        <w:t xml:space="preserve"> data systems.</w:t>
      </w:r>
      <w:r w:rsidR="0060768D" w:rsidRPr="00673942">
        <w:rPr>
          <w:rFonts w:asciiTheme="minorHAnsi" w:hAnsiTheme="minorHAnsi"/>
          <w:szCs w:val="22"/>
        </w:rPr>
        <w:t xml:space="preserve"> I</w:t>
      </w:r>
      <w:r w:rsidR="003A22A0" w:rsidRPr="00673942">
        <w:rPr>
          <w:rFonts w:asciiTheme="minorHAnsi" w:hAnsiTheme="minorHAnsi"/>
          <w:szCs w:val="22"/>
        </w:rPr>
        <w:t>n</w:t>
      </w:r>
      <w:r w:rsidR="0060768D" w:rsidRPr="00673942">
        <w:rPr>
          <w:rFonts w:asciiTheme="minorHAnsi" w:hAnsiTheme="minorHAnsi"/>
          <w:szCs w:val="22"/>
        </w:rPr>
        <w:t xml:space="preserve"> addition to this, </w:t>
      </w:r>
      <w:r w:rsidR="004A4DA1">
        <w:rPr>
          <w:rFonts w:asciiTheme="minorHAnsi" w:hAnsiTheme="minorHAnsi"/>
          <w:szCs w:val="22"/>
        </w:rPr>
        <w:t>Health XCEL</w:t>
      </w:r>
      <w:r w:rsidR="0060768D" w:rsidRPr="00673942">
        <w:rPr>
          <w:rFonts w:asciiTheme="minorHAnsi" w:hAnsiTheme="minorHAnsi"/>
          <w:szCs w:val="22"/>
        </w:rPr>
        <w:t xml:space="preserve"> will offer services to help install and integrate the software with the current E</w:t>
      </w:r>
      <w:r w:rsidR="003A22A0" w:rsidRPr="00673942">
        <w:rPr>
          <w:rFonts w:asciiTheme="minorHAnsi" w:hAnsiTheme="minorHAnsi"/>
          <w:szCs w:val="22"/>
        </w:rPr>
        <w:t>H</w:t>
      </w:r>
      <w:r w:rsidR="0060768D" w:rsidRPr="00673942">
        <w:rPr>
          <w:rFonts w:asciiTheme="minorHAnsi" w:hAnsiTheme="minorHAnsi"/>
          <w:szCs w:val="22"/>
        </w:rPr>
        <w:t xml:space="preserve">R system. </w:t>
      </w:r>
    </w:p>
    <w:tbl>
      <w:tblPr>
        <w:tblW w:w="0" w:type="auto"/>
        <w:tblInd w:w="100" w:type="dxa"/>
        <w:shd w:val="clear" w:color="auto" w:fill="FFFFFF"/>
        <w:tblLayout w:type="fixed"/>
        <w:tblLook w:val="0000"/>
      </w:tblPr>
      <w:tblGrid>
        <w:gridCol w:w="4490"/>
        <w:gridCol w:w="4490"/>
      </w:tblGrid>
      <w:tr w:rsidR="00F762FB" w:rsidRPr="00673942" w:rsidTr="00553710">
        <w:trPr>
          <w:cantSplit/>
          <w:trHeight w:val="12"/>
          <w:tblHeader/>
        </w:trPr>
        <w:tc>
          <w:tcPr>
            <w:tcW w:w="4490"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F762FB" w:rsidRPr="00AE167B" w:rsidRDefault="002C1F80" w:rsidP="00AE167B">
            <w:pPr>
              <w:jc w:val="center"/>
              <w:rPr>
                <w:rFonts w:asciiTheme="minorHAnsi" w:hAnsiTheme="minorHAnsi"/>
                <w:b/>
                <w:sz w:val="36"/>
                <w:szCs w:val="36"/>
              </w:rPr>
            </w:pPr>
            <w:r w:rsidRPr="00AE167B">
              <w:rPr>
                <w:rFonts w:asciiTheme="minorHAnsi" w:hAnsiTheme="minorHAnsi"/>
                <w:b/>
                <w:sz w:val="36"/>
                <w:szCs w:val="36"/>
              </w:rPr>
              <w:t>Now</w:t>
            </w:r>
          </w:p>
        </w:tc>
        <w:tc>
          <w:tcPr>
            <w:tcW w:w="4490"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F762FB" w:rsidRPr="00AE167B" w:rsidRDefault="004A4DA1" w:rsidP="00AE167B">
            <w:pPr>
              <w:jc w:val="center"/>
              <w:rPr>
                <w:rFonts w:asciiTheme="minorHAnsi" w:hAnsiTheme="minorHAnsi"/>
                <w:b/>
                <w:sz w:val="36"/>
                <w:szCs w:val="36"/>
              </w:rPr>
            </w:pPr>
            <w:r w:rsidRPr="00AE167B">
              <w:rPr>
                <w:rFonts w:asciiTheme="minorHAnsi" w:hAnsiTheme="minorHAnsi"/>
                <w:b/>
                <w:sz w:val="36"/>
                <w:szCs w:val="36"/>
              </w:rPr>
              <w:t>Health XCEL</w:t>
            </w:r>
          </w:p>
        </w:tc>
      </w:tr>
      <w:tr w:rsidR="00F762FB" w:rsidRPr="00673942" w:rsidTr="00553710">
        <w:trPr>
          <w:cantSplit/>
          <w:trHeight w:val="1689"/>
        </w:trPr>
        <w:tc>
          <w:tcPr>
            <w:tcW w:w="4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F762FB" w:rsidRPr="00673942" w:rsidRDefault="00C803C5" w:rsidP="00AE167B">
            <w:pPr>
              <w:jc w:val="center"/>
              <w:rPr>
                <w:rFonts w:asciiTheme="minorHAnsi" w:hAnsiTheme="minorHAnsi"/>
                <w:szCs w:val="22"/>
              </w:rPr>
            </w:pPr>
            <w:r w:rsidRPr="00673942">
              <w:rPr>
                <w:rFonts w:asciiTheme="minorHAnsi" w:hAnsiTheme="minorHAnsi"/>
                <w:noProof/>
                <w:szCs w:val="22"/>
              </w:rPr>
              <w:lastRenderedPageBreak/>
              <w:drawing>
                <wp:inline distT="0" distB="0" distL="0" distR="0">
                  <wp:extent cx="2066925" cy="11388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076062" cy="1143934"/>
                          </a:xfrm>
                          <a:prstGeom prst="rect">
                            <a:avLst/>
                          </a:prstGeom>
                          <a:noFill/>
                          <a:ln w="12700" cap="flat">
                            <a:noFill/>
                            <a:miter lim="800000"/>
                            <a:headEnd/>
                            <a:tailEnd/>
                          </a:ln>
                        </pic:spPr>
                      </pic:pic>
                    </a:graphicData>
                  </a:graphic>
                </wp:inline>
              </w:drawing>
            </w:r>
          </w:p>
        </w:tc>
        <w:tc>
          <w:tcPr>
            <w:tcW w:w="4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762FB" w:rsidRPr="00673942" w:rsidRDefault="00C803C5" w:rsidP="00AE167B">
            <w:pPr>
              <w:jc w:val="center"/>
              <w:rPr>
                <w:rFonts w:asciiTheme="minorHAnsi" w:hAnsiTheme="minorHAnsi"/>
                <w:szCs w:val="22"/>
              </w:rPr>
            </w:pPr>
            <w:r w:rsidRPr="00673942">
              <w:rPr>
                <w:rFonts w:asciiTheme="minorHAnsi" w:hAnsiTheme="minorHAnsi"/>
                <w:noProof/>
                <w:szCs w:val="22"/>
              </w:rPr>
              <w:drawing>
                <wp:inline distT="0" distB="0" distL="0" distR="0">
                  <wp:extent cx="2000250" cy="177230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000250" cy="1772303"/>
                          </a:xfrm>
                          <a:prstGeom prst="rect">
                            <a:avLst/>
                          </a:prstGeom>
                          <a:noFill/>
                          <a:ln w="12700" cap="flat">
                            <a:noFill/>
                            <a:miter lim="800000"/>
                            <a:headEnd/>
                            <a:tailEnd/>
                          </a:ln>
                        </pic:spPr>
                      </pic:pic>
                    </a:graphicData>
                  </a:graphic>
                </wp:inline>
              </w:drawing>
            </w:r>
          </w:p>
        </w:tc>
      </w:tr>
    </w:tbl>
    <w:p w:rsidR="00F762FB" w:rsidRPr="00673942" w:rsidRDefault="00F762FB" w:rsidP="00673942">
      <w:pPr>
        <w:rPr>
          <w:rFonts w:asciiTheme="minorHAnsi" w:hAnsiTheme="minorHAnsi"/>
          <w:szCs w:val="22"/>
        </w:rPr>
      </w:pPr>
    </w:p>
    <w:p w:rsidR="0028705B" w:rsidRDefault="002C1F80" w:rsidP="00673942">
      <w:pPr>
        <w:rPr>
          <w:rFonts w:asciiTheme="minorHAnsi" w:hAnsiTheme="minorHAnsi"/>
          <w:szCs w:val="22"/>
        </w:rPr>
      </w:pPr>
      <w:r w:rsidRPr="00673942">
        <w:rPr>
          <w:rFonts w:asciiTheme="minorHAnsi" w:hAnsiTheme="minorHAnsi"/>
          <w:szCs w:val="22"/>
        </w:rPr>
        <w:t xml:space="preserve">The future of </w:t>
      </w:r>
      <w:r w:rsidR="003858FD">
        <w:rPr>
          <w:rFonts w:asciiTheme="minorHAnsi" w:hAnsiTheme="minorHAnsi"/>
          <w:szCs w:val="22"/>
        </w:rPr>
        <w:t>e-health</w:t>
      </w:r>
      <w:r w:rsidR="00C23E20">
        <w:rPr>
          <w:rFonts w:asciiTheme="minorHAnsi" w:hAnsiTheme="minorHAnsi"/>
          <w:szCs w:val="22"/>
        </w:rPr>
        <w:t xml:space="preserve"> lies</w:t>
      </w:r>
      <w:r w:rsidRPr="00673942">
        <w:rPr>
          <w:rFonts w:asciiTheme="minorHAnsi" w:hAnsiTheme="minorHAnsi"/>
          <w:szCs w:val="22"/>
        </w:rPr>
        <w:t xml:space="preserve"> in a centralized solution with a service and subscription model where </w:t>
      </w:r>
      <w:r w:rsidR="00FF705C">
        <w:rPr>
          <w:rFonts w:asciiTheme="minorHAnsi" w:hAnsiTheme="minorHAnsi"/>
          <w:szCs w:val="22"/>
        </w:rPr>
        <w:t>healthcare</w:t>
      </w:r>
      <w:r w:rsidRPr="00673942">
        <w:rPr>
          <w:rFonts w:asciiTheme="minorHAnsi" w:hAnsiTheme="minorHAnsi"/>
          <w:szCs w:val="22"/>
        </w:rPr>
        <w:t xml:space="preserve"> providers outsource their internal IT infrastructures to an organization that can satisfy their needs.  </w:t>
      </w:r>
      <w:r w:rsidR="0060768D" w:rsidRPr="00673942">
        <w:rPr>
          <w:rFonts w:asciiTheme="minorHAnsi" w:hAnsiTheme="minorHAnsi"/>
          <w:szCs w:val="22"/>
        </w:rPr>
        <w:t xml:space="preserve">Healthcare Professionals </w:t>
      </w:r>
      <w:r w:rsidRPr="00673942">
        <w:rPr>
          <w:rFonts w:asciiTheme="minorHAnsi" w:hAnsiTheme="minorHAnsi"/>
          <w:szCs w:val="22"/>
        </w:rPr>
        <w:t xml:space="preserve">can then focus on what they do best: healing people and the </w:t>
      </w:r>
      <w:r w:rsidR="003858FD">
        <w:rPr>
          <w:rFonts w:asciiTheme="minorHAnsi" w:hAnsiTheme="minorHAnsi"/>
          <w:szCs w:val="22"/>
        </w:rPr>
        <w:t>e-health</w:t>
      </w:r>
      <w:r w:rsidRPr="00673942">
        <w:rPr>
          <w:rFonts w:asciiTheme="minorHAnsi" w:hAnsiTheme="minorHAnsi"/>
          <w:szCs w:val="22"/>
        </w:rPr>
        <w:t xml:space="preserve"> organization can focus on what they do best: managing data. </w:t>
      </w:r>
      <w:r w:rsidR="004A4DA1">
        <w:rPr>
          <w:rFonts w:asciiTheme="minorHAnsi" w:hAnsiTheme="minorHAnsi"/>
          <w:szCs w:val="22"/>
        </w:rPr>
        <w:t>Health XCEL</w:t>
      </w:r>
      <w:r w:rsidR="00FE6A84">
        <w:rPr>
          <w:rFonts w:asciiTheme="minorHAnsi" w:hAnsiTheme="minorHAnsi"/>
          <w:szCs w:val="22"/>
        </w:rPr>
        <w:t xml:space="preserve"> has created a</w:t>
      </w:r>
      <w:r w:rsidRPr="00673942">
        <w:rPr>
          <w:rFonts w:asciiTheme="minorHAnsi" w:hAnsiTheme="minorHAnsi"/>
          <w:szCs w:val="22"/>
        </w:rPr>
        <w:t xml:space="preserve"> Health Information Exchange (HIE)</w:t>
      </w:r>
      <w:r w:rsidRPr="00673942">
        <w:rPr>
          <w:rFonts w:asciiTheme="minorHAnsi" w:hAnsiTheme="minorHAnsi"/>
          <w:szCs w:val="22"/>
          <w:vertAlign w:val="superscript"/>
        </w:rPr>
        <w:footnoteReference w:id="4"/>
      </w:r>
      <w:r w:rsidR="00C23E20">
        <w:rPr>
          <w:rFonts w:asciiTheme="minorHAnsi" w:hAnsiTheme="minorHAnsi"/>
          <w:szCs w:val="22"/>
        </w:rPr>
        <w:t>,</w:t>
      </w:r>
      <w:r w:rsidR="003A22A0" w:rsidRPr="00673942">
        <w:rPr>
          <w:rFonts w:asciiTheme="minorHAnsi" w:hAnsiTheme="minorHAnsi"/>
          <w:szCs w:val="22"/>
        </w:rPr>
        <w:t xml:space="preserve"> a network which gives health professionals the ability to electronically </w:t>
      </w:r>
      <w:r w:rsidR="003F6453">
        <w:rPr>
          <w:rFonts w:asciiTheme="minorHAnsi" w:hAnsiTheme="minorHAnsi"/>
          <w:szCs w:val="22"/>
        </w:rPr>
        <w:t xml:space="preserve">store and </w:t>
      </w:r>
      <w:r w:rsidR="003A22A0" w:rsidRPr="00673942">
        <w:rPr>
          <w:rFonts w:asciiTheme="minorHAnsi" w:hAnsiTheme="minorHAnsi"/>
          <w:szCs w:val="22"/>
        </w:rPr>
        <w:t>transmit an individual’s health records</w:t>
      </w:r>
      <w:r w:rsidRPr="00673942">
        <w:rPr>
          <w:rFonts w:asciiTheme="minorHAnsi" w:hAnsiTheme="minorHAnsi"/>
          <w:szCs w:val="22"/>
        </w:rPr>
        <w:t xml:space="preserve">. </w:t>
      </w:r>
    </w:p>
    <w:p w:rsidR="00C23E20" w:rsidRDefault="004A4DA1" w:rsidP="00673942">
      <w:pPr>
        <w:rPr>
          <w:rFonts w:asciiTheme="minorHAnsi" w:hAnsiTheme="minorHAnsi"/>
          <w:szCs w:val="22"/>
        </w:rPr>
      </w:pPr>
      <w:r>
        <w:rPr>
          <w:rFonts w:asciiTheme="minorHAnsi" w:hAnsiTheme="minorHAnsi"/>
          <w:szCs w:val="22"/>
        </w:rPr>
        <w:t>Health XCEL</w:t>
      </w:r>
      <w:r w:rsidR="00C456DF" w:rsidRPr="00673942">
        <w:rPr>
          <w:rFonts w:asciiTheme="minorHAnsi" w:hAnsiTheme="minorHAnsi"/>
          <w:szCs w:val="22"/>
        </w:rPr>
        <w:t xml:space="preserve">’s </w:t>
      </w:r>
      <w:r w:rsidR="003858FD">
        <w:rPr>
          <w:rFonts w:asciiTheme="minorHAnsi" w:hAnsiTheme="minorHAnsi"/>
          <w:szCs w:val="22"/>
        </w:rPr>
        <w:t>e-health</w:t>
      </w:r>
      <w:r w:rsidR="002C1F80" w:rsidRPr="00673942">
        <w:rPr>
          <w:rFonts w:asciiTheme="minorHAnsi" w:hAnsiTheme="minorHAnsi"/>
          <w:szCs w:val="22"/>
        </w:rPr>
        <w:t xml:space="preserve"> software platform</w:t>
      </w:r>
      <w:r w:rsidR="00FE6A84">
        <w:rPr>
          <w:rFonts w:asciiTheme="minorHAnsi" w:hAnsiTheme="minorHAnsi"/>
          <w:szCs w:val="22"/>
        </w:rPr>
        <w:t>,</w:t>
      </w:r>
      <w:r w:rsidR="002C1F80" w:rsidRPr="00673942">
        <w:rPr>
          <w:rFonts w:asciiTheme="minorHAnsi" w:hAnsiTheme="minorHAnsi"/>
          <w:szCs w:val="22"/>
        </w:rPr>
        <w:t xml:space="preserve"> </w:t>
      </w:r>
      <w:proofErr w:type="spellStart"/>
      <w:r w:rsidR="00E621B2" w:rsidRPr="00E621B2">
        <w:rPr>
          <w:rFonts w:asciiTheme="minorHAnsi" w:hAnsiTheme="minorHAnsi"/>
          <w:b/>
          <w:szCs w:val="22"/>
        </w:rPr>
        <w:t>GlobalHealth</w:t>
      </w:r>
      <w:proofErr w:type="spellEnd"/>
      <w:r w:rsidR="00FE6A84">
        <w:rPr>
          <w:rFonts w:asciiTheme="minorHAnsi" w:hAnsiTheme="minorHAnsi"/>
          <w:b/>
          <w:szCs w:val="22"/>
        </w:rPr>
        <w:t>,</w:t>
      </w:r>
      <w:r w:rsidR="00334B9F">
        <w:rPr>
          <w:rFonts w:asciiTheme="minorHAnsi" w:hAnsiTheme="minorHAnsi"/>
          <w:b/>
          <w:szCs w:val="22"/>
        </w:rPr>
        <w:t xml:space="preserve"> </w:t>
      </w:r>
      <w:r w:rsidR="002C1F80" w:rsidRPr="00673942">
        <w:rPr>
          <w:rFonts w:asciiTheme="minorHAnsi" w:hAnsiTheme="minorHAnsi"/>
          <w:szCs w:val="22"/>
        </w:rPr>
        <w:t xml:space="preserve">supports the needs of </w:t>
      </w:r>
      <w:r w:rsidR="00FF705C">
        <w:rPr>
          <w:rFonts w:asciiTheme="minorHAnsi" w:hAnsiTheme="minorHAnsi"/>
          <w:szCs w:val="22"/>
        </w:rPr>
        <w:t>healthcare</w:t>
      </w:r>
      <w:r w:rsidR="00C23E20">
        <w:rPr>
          <w:rFonts w:asciiTheme="minorHAnsi" w:hAnsiTheme="minorHAnsi"/>
          <w:szCs w:val="22"/>
        </w:rPr>
        <w:t xml:space="preserve"> p</w:t>
      </w:r>
      <w:r w:rsidR="00C456DF" w:rsidRPr="00673942">
        <w:rPr>
          <w:rFonts w:asciiTheme="minorHAnsi" w:hAnsiTheme="minorHAnsi"/>
          <w:szCs w:val="22"/>
        </w:rPr>
        <w:t>rofessionals</w:t>
      </w:r>
      <w:r w:rsidR="002C1F80" w:rsidRPr="00673942">
        <w:rPr>
          <w:rFonts w:asciiTheme="minorHAnsi" w:hAnsiTheme="minorHAnsi"/>
          <w:szCs w:val="22"/>
        </w:rPr>
        <w:t xml:space="preserve"> and </w:t>
      </w:r>
      <w:r w:rsidR="003858FD">
        <w:rPr>
          <w:rFonts w:asciiTheme="minorHAnsi" w:hAnsiTheme="minorHAnsi"/>
          <w:szCs w:val="22"/>
        </w:rPr>
        <w:t>e-health</w:t>
      </w:r>
      <w:r w:rsidR="002C1F80" w:rsidRPr="00673942">
        <w:rPr>
          <w:rFonts w:asciiTheme="minorHAnsi" w:hAnsiTheme="minorHAnsi"/>
          <w:szCs w:val="22"/>
        </w:rPr>
        <w:t xml:space="preserve"> vendors. </w:t>
      </w:r>
      <w:r w:rsidR="003858FD" w:rsidRPr="00673942">
        <w:rPr>
          <w:rFonts w:asciiTheme="minorHAnsi" w:hAnsiTheme="minorHAnsi"/>
          <w:szCs w:val="22"/>
        </w:rPr>
        <w:t>This platform</w:t>
      </w:r>
      <w:r w:rsidR="002C1F80" w:rsidRPr="00673942">
        <w:rPr>
          <w:rFonts w:asciiTheme="minorHAnsi" w:hAnsiTheme="minorHAnsi"/>
          <w:szCs w:val="22"/>
        </w:rPr>
        <w:t xml:space="preserve"> enables the creation and secure sharing of sensitive p</w:t>
      </w:r>
      <w:r w:rsidR="00C23E20">
        <w:rPr>
          <w:rFonts w:asciiTheme="minorHAnsi" w:hAnsiTheme="minorHAnsi"/>
          <w:szCs w:val="22"/>
        </w:rPr>
        <w:t>atient information by using</w:t>
      </w:r>
      <w:r w:rsidR="002C1F80" w:rsidRPr="00673942">
        <w:rPr>
          <w:rFonts w:asciiTheme="minorHAnsi" w:hAnsiTheme="minorHAnsi"/>
          <w:szCs w:val="22"/>
        </w:rPr>
        <w:t xml:space="preserve"> online relationship management</w:t>
      </w:r>
      <w:r w:rsidR="00C456DF" w:rsidRPr="00673942">
        <w:rPr>
          <w:rFonts w:asciiTheme="minorHAnsi" w:hAnsiTheme="minorHAnsi"/>
          <w:szCs w:val="22"/>
        </w:rPr>
        <w:t xml:space="preserve"> </w:t>
      </w:r>
      <w:r w:rsidR="002C1F80" w:rsidRPr="00673942">
        <w:rPr>
          <w:rFonts w:asciiTheme="minorHAnsi" w:hAnsiTheme="minorHAnsi"/>
          <w:szCs w:val="22"/>
        </w:rPr>
        <w:t xml:space="preserve">tools. </w:t>
      </w:r>
    </w:p>
    <w:p w:rsidR="00F762FB" w:rsidRPr="00673942" w:rsidRDefault="002C1F80" w:rsidP="00673942">
      <w:pPr>
        <w:rPr>
          <w:rFonts w:asciiTheme="minorHAnsi" w:hAnsiTheme="minorHAnsi"/>
          <w:szCs w:val="22"/>
        </w:rPr>
      </w:pPr>
      <w:r w:rsidRPr="00673942">
        <w:rPr>
          <w:rFonts w:asciiTheme="minorHAnsi" w:hAnsiTheme="minorHAnsi"/>
          <w:szCs w:val="22"/>
        </w:rPr>
        <w:t>By creating a patient-centric</w:t>
      </w:r>
      <w:ins w:id="15" w:author="eaass" w:date="2011-06-03T13:46:00Z">
        <w:r w:rsidR="008F3503">
          <w:rPr>
            <w:rFonts w:asciiTheme="minorHAnsi" w:hAnsiTheme="minorHAnsi"/>
            <w:szCs w:val="22"/>
          </w:rPr>
          <w:t>,</w:t>
        </w:r>
      </w:ins>
      <w:r w:rsidRPr="00673942">
        <w:rPr>
          <w:rFonts w:asciiTheme="minorHAnsi" w:hAnsiTheme="minorHAnsi"/>
          <w:szCs w:val="22"/>
        </w:rPr>
        <w:t xml:space="preserve"> </w:t>
      </w:r>
      <w:r w:rsidR="003858FD">
        <w:rPr>
          <w:rFonts w:asciiTheme="minorHAnsi" w:hAnsiTheme="minorHAnsi"/>
          <w:szCs w:val="22"/>
        </w:rPr>
        <w:t>e-health</w:t>
      </w:r>
      <w:r w:rsidRPr="00673942">
        <w:rPr>
          <w:rFonts w:asciiTheme="minorHAnsi" w:hAnsiTheme="minorHAnsi"/>
          <w:szCs w:val="22"/>
        </w:rPr>
        <w:t xml:space="preserve"> ne</w:t>
      </w:r>
      <w:r w:rsidR="003F6453">
        <w:rPr>
          <w:rFonts w:asciiTheme="minorHAnsi" w:hAnsiTheme="minorHAnsi"/>
          <w:szCs w:val="22"/>
        </w:rPr>
        <w:t>twork on top of this platform Health XCEL</w:t>
      </w:r>
      <w:r w:rsidRPr="00673942">
        <w:rPr>
          <w:rFonts w:asciiTheme="minorHAnsi" w:hAnsiTheme="minorHAnsi"/>
          <w:szCs w:val="22"/>
        </w:rPr>
        <w:t xml:space="preserve"> will deliver services that enable </w:t>
      </w:r>
      <w:r w:rsidR="00FF705C">
        <w:rPr>
          <w:rFonts w:asciiTheme="minorHAnsi" w:hAnsiTheme="minorHAnsi"/>
          <w:szCs w:val="22"/>
        </w:rPr>
        <w:t>healthcare</w:t>
      </w:r>
      <w:r w:rsidR="00C456DF" w:rsidRPr="00673942">
        <w:rPr>
          <w:rFonts w:asciiTheme="minorHAnsi" w:hAnsiTheme="minorHAnsi"/>
          <w:szCs w:val="22"/>
        </w:rPr>
        <w:t xml:space="preserve"> professionals</w:t>
      </w:r>
      <w:r w:rsidR="003A22A0" w:rsidRPr="00673942">
        <w:rPr>
          <w:rFonts w:asciiTheme="minorHAnsi" w:hAnsiTheme="minorHAnsi"/>
          <w:szCs w:val="22"/>
        </w:rPr>
        <w:t xml:space="preserve"> and</w:t>
      </w:r>
      <w:r w:rsidR="00C456DF" w:rsidRPr="00673942">
        <w:rPr>
          <w:rFonts w:asciiTheme="minorHAnsi" w:hAnsiTheme="minorHAnsi"/>
          <w:szCs w:val="22"/>
        </w:rPr>
        <w:t xml:space="preserve"> </w:t>
      </w:r>
      <w:r w:rsidRPr="00673942">
        <w:rPr>
          <w:rFonts w:asciiTheme="minorHAnsi" w:hAnsiTheme="minorHAnsi"/>
          <w:szCs w:val="22"/>
        </w:rPr>
        <w:t xml:space="preserve">service providers an </w:t>
      </w:r>
      <w:r w:rsidR="003A22A0" w:rsidRPr="00673942">
        <w:rPr>
          <w:rFonts w:asciiTheme="minorHAnsi" w:hAnsiTheme="minorHAnsi"/>
          <w:szCs w:val="22"/>
        </w:rPr>
        <w:t>increased capability</w:t>
      </w:r>
      <w:r w:rsidRPr="00673942">
        <w:rPr>
          <w:rFonts w:asciiTheme="minorHAnsi" w:hAnsiTheme="minorHAnsi"/>
          <w:szCs w:val="22"/>
        </w:rPr>
        <w:t xml:space="preserve"> to manage critical health data needed for more informed healthcare delivery -- delivery that will dramatically cut cost</w:t>
      </w:r>
      <w:r w:rsidR="003A22A0" w:rsidRPr="00673942">
        <w:rPr>
          <w:rFonts w:asciiTheme="minorHAnsi" w:hAnsiTheme="minorHAnsi"/>
          <w:szCs w:val="22"/>
        </w:rPr>
        <w:t>s</w:t>
      </w:r>
      <w:r w:rsidRPr="00673942">
        <w:rPr>
          <w:rFonts w:asciiTheme="minorHAnsi" w:hAnsiTheme="minorHAnsi"/>
          <w:szCs w:val="22"/>
        </w:rPr>
        <w:t xml:space="preserve"> for </w:t>
      </w:r>
      <w:r w:rsidR="00FF705C">
        <w:rPr>
          <w:rFonts w:asciiTheme="minorHAnsi" w:hAnsiTheme="minorHAnsi"/>
          <w:szCs w:val="22"/>
        </w:rPr>
        <w:t>healthcare</w:t>
      </w:r>
      <w:r w:rsidR="00C456DF" w:rsidRPr="00673942">
        <w:rPr>
          <w:rFonts w:asciiTheme="minorHAnsi" w:hAnsiTheme="minorHAnsi"/>
          <w:szCs w:val="22"/>
        </w:rPr>
        <w:t xml:space="preserve"> professionals </w:t>
      </w:r>
      <w:r w:rsidRPr="00673942">
        <w:rPr>
          <w:rFonts w:asciiTheme="minorHAnsi" w:hAnsiTheme="minorHAnsi"/>
          <w:szCs w:val="22"/>
        </w:rPr>
        <w:t xml:space="preserve">while increasing efficiency. The overall result will be improved healthcare and reduced costs for all stakeholders. </w:t>
      </w:r>
      <w:r w:rsidR="00C23E20">
        <w:rPr>
          <w:rFonts w:asciiTheme="minorHAnsi" w:hAnsiTheme="minorHAnsi"/>
          <w:szCs w:val="22"/>
        </w:rPr>
        <w:t xml:space="preserve"> Healthcare p</w:t>
      </w:r>
      <w:r w:rsidR="00C456DF" w:rsidRPr="00673942">
        <w:rPr>
          <w:rFonts w:asciiTheme="minorHAnsi" w:hAnsiTheme="minorHAnsi"/>
          <w:szCs w:val="22"/>
        </w:rPr>
        <w:t xml:space="preserve">rofessionals </w:t>
      </w:r>
      <w:r w:rsidRPr="00673942">
        <w:rPr>
          <w:rFonts w:asciiTheme="minorHAnsi" w:hAnsiTheme="minorHAnsi"/>
          <w:szCs w:val="22"/>
        </w:rPr>
        <w:t>will have access to health records when and where they need them and control the flow of information. Ultimately, the healthcare related risks for both patients and physicians are reduced through improved communication and access to important healthcare related data.</w:t>
      </w:r>
    </w:p>
    <w:p w:rsidR="00F762FB" w:rsidRPr="003A411A" w:rsidRDefault="002C1F80" w:rsidP="003A411A">
      <w:pPr>
        <w:pStyle w:val="Heading21"/>
        <w:rPr>
          <w:szCs w:val="22"/>
        </w:rPr>
      </w:pPr>
      <w:bookmarkStart w:id="16" w:name="_Toc285199664"/>
      <w:bookmarkStart w:id="17" w:name="_Toc294099160"/>
      <w:bookmarkStart w:id="18" w:name="_Toc294099291"/>
      <w:r w:rsidRPr="003A411A">
        <w:rPr>
          <w:szCs w:val="22"/>
        </w:rPr>
        <w:t>1.2 Key Goals</w:t>
      </w:r>
      <w:bookmarkEnd w:id="16"/>
      <w:bookmarkEnd w:id="17"/>
      <w:bookmarkEnd w:id="18"/>
    </w:p>
    <w:p w:rsidR="00F762FB" w:rsidRPr="00673942" w:rsidRDefault="002C1F80" w:rsidP="00673942">
      <w:pPr>
        <w:rPr>
          <w:rFonts w:asciiTheme="minorHAnsi" w:hAnsiTheme="minorHAnsi"/>
          <w:szCs w:val="22"/>
        </w:rPr>
      </w:pPr>
      <w:r w:rsidRPr="00673942">
        <w:rPr>
          <w:rFonts w:asciiTheme="minorHAnsi" w:hAnsiTheme="minorHAnsi"/>
          <w:szCs w:val="22"/>
        </w:rPr>
        <w:t xml:space="preserve">For </w:t>
      </w:r>
      <w:r w:rsidR="004A4DA1">
        <w:rPr>
          <w:rFonts w:asciiTheme="minorHAnsi" w:hAnsiTheme="minorHAnsi"/>
          <w:szCs w:val="22"/>
        </w:rPr>
        <w:t>Health XCEL</w:t>
      </w:r>
      <w:r w:rsidRPr="00673942">
        <w:rPr>
          <w:rFonts w:asciiTheme="minorHAnsi" w:hAnsiTheme="minorHAnsi"/>
          <w:szCs w:val="22"/>
        </w:rPr>
        <w:t xml:space="preserve"> to achieve</w:t>
      </w:r>
      <w:r w:rsidR="00FE6A84">
        <w:rPr>
          <w:rFonts w:asciiTheme="minorHAnsi" w:hAnsiTheme="minorHAnsi"/>
          <w:szCs w:val="22"/>
        </w:rPr>
        <w:t xml:space="preserve"> success it must attain the following</w:t>
      </w:r>
      <w:r w:rsidRPr="00673942">
        <w:rPr>
          <w:rFonts w:asciiTheme="minorHAnsi" w:hAnsiTheme="minorHAnsi"/>
          <w:szCs w:val="22"/>
        </w:rPr>
        <w:t xml:space="preserve"> goals.</w:t>
      </w:r>
    </w:p>
    <w:p w:rsidR="00F762FB" w:rsidRPr="00673942" w:rsidRDefault="002C1F80" w:rsidP="0028705B">
      <w:pPr>
        <w:pStyle w:val="ListParagraph"/>
        <w:numPr>
          <w:ilvl w:val="0"/>
          <w:numId w:val="18"/>
        </w:numPr>
        <w:spacing w:after="0" w:line="240" w:lineRule="auto"/>
        <w:rPr>
          <w:rFonts w:asciiTheme="minorHAnsi" w:hAnsiTheme="minorHAnsi"/>
          <w:szCs w:val="22"/>
        </w:rPr>
      </w:pPr>
      <w:del w:id="19" w:author="eaass" w:date="2011-05-25T14:28:00Z">
        <w:r w:rsidRPr="00673942" w:rsidDel="00C66980">
          <w:rPr>
            <w:rFonts w:asciiTheme="minorHAnsi" w:hAnsiTheme="minorHAnsi"/>
            <w:szCs w:val="22"/>
          </w:rPr>
          <w:lastRenderedPageBreak/>
          <w:delText>Obtain $ 5,000,000 in initial funding</w:delText>
        </w:r>
      </w:del>
    </w:p>
    <w:p w:rsidR="00851C84" w:rsidRDefault="002C1F80" w:rsidP="0028705B">
      <w:pPr>
        <w:pStyle w:val="ListParagraph"/>
        <w:numPr>
          <w:ilvl w:val="0"/>
          <w:numId w:val="18"/>
        </w:numPr>
        <w:spacing w:after="0" w:line="240" w:lineRule="auto"/>
        <w:rPr>
          <w:ins w:id="20" w:author="eaass" w:date="2011-06-03T13:47:00Z"/>
          <w:rFonts w:asciiTheme="minorHAnsi" w:hAnsiTheme="minorHAnsi"/>
          <w:szCs w:val="22"/>
        </w:rPr>
      </w:pPr>
      <w:del w:id="21" w:author="eaass" w:date="2011-05-25T14:29:00Z">
        <w:r w:rsidRPr="00673942" w:rsidDel="00C66980">
          <w:rPr>
            <w:rFonts w:asciiTheme="minorHAnsi" w:hAnsiTheme="minorHAnsi"/>
            <w:szCs w:val="22"/>
          </w:rPr>
          <w:delText>S</w:delText>
        </w:r>
      </w:del>
      <w:del w:id="22" w:author="eaass" w:date="2011-05-25T14:28:00Z">
        <w:r w:rsidRPr="00673942" w:rsidDel="00C66980">
          <w:rPr>
            <w:rFonts w:asciiTheme="minorHAnsi" w:hAnsiTheme="minorHAnsi"/>
            <w:szCs w:val="22"/>
          </w:rPr>
          <w:delText xml:space="preserve">ign on one large </w:delText>
        </w:r>
        <w:r w:rsidR="00FF705C" w:rsidDel="00C66980">
          <w:rPr>
            <w:rFonts w:asciiTheme="minorHAnsi" w:hAnsiTheme="minorHAnsi"/>
            <w:szCs w:val="22"/>
          </w:rPr>
          <w:delText>healthcare</w:delText>
        </w:r>
        <w:r w:rsidRPr="00673942" w:rsidDel="00C66980">
          <w:rPr>
            <w:rFonts w:asciiTheme="minorHAnsi" w:hAnsiTheme="minorHAnsi"/>
            <w:szCs w:val="22"/>
          </w:rPr>
          <w:delText xml:space="preserve"> provider as customer or as Proof of Concept</w:delText>
        </w:r>
      </w:del>
      <w:r w:rsidR="00851C84" w:rsidRPr="00673942">
        <w:rPr>
          <w:rStyle w:val="FootnoteReference"/>
          <w:rFonts w:asciiTheme="minorHAnsi" w:hAnsiTheme="minorHAnsi"/>
          <w:color w:val="262626"/>
          <w:szCs w:val="22"/>
        </w:rPr>
        <w:footnoteReference w:id="5"/>
      </w:r>
    </w:p>
    <w:p w:rsidR="008F3503" w:rsidRPr="00673942" w:rsidRDefault="008F3503" w:rsidP="0028705B">
      <w:pPr>
        <w:pStyle w:val="ListParagraph"/>
        <w:numPr>
          <w:ilvl w:val="0"/>
          <w:numId w:val="18"/>
        </w:numPr>
        <w:spacing w:after="0" w:line="240" w:lineRule="auto"/>
        <w:rPr>
          <w:rFonts w:asciiTheme="minorHAnsi" w:hAnsiTheme="minorHAnsi"/>
          <w:szCs w:val="22"/>
        </w:rPr>
      </w:pPr>
      <w:ins w:id="23" w:author="eaass" w:date="2011-06-03T13:47:00Z">
        <w:r>
          <w:rPr>
            <w:rFonts w:asciiTheme="minorHAnsi" w:hAnsiTheme="minorHAnsi"/>
            <w:szCs w:val="22"/>
          </w:rPr>
          <w:t>Raise $1</w:t>
        </w:r>
      </w:ins>
      <w:ins w:id="24" w:author="eaass" w:date="2011-06-03T13:51:00Z">
        <w:r>
          <w:rPr>
            <w:rFonts w:asciiTheme="minorHAnsi" w:hAnsiTheme="minorHAnsi"/>
            <w:szCs w:val="22"/>
          </w:rPr>
          <w:t xml:space="preserve"> million</w:t>
        </w:r>
      </w:ins>
      <w:ins w:id="25" w:author="eaass" w:date="2011-06-03T13:47:00Z">
        <w:r>
          <w:rPr>
            <w:rFonts w:asciiTheme="minorHAnsi" w:hAnsiTheme="minorHAnsi"/>
            <w:szCs w:val="22"/>
          </w:rPr>
          <w:t xml:space="preserve"> through </w:t>
        </w:r>
        <w:r>
          <w:rPr>
            <w:rFonts w:asciiTheme="minorHAnsi" w:hAnsiTheme="minorHAnsi"/>
            <w:szCs w:val="22"/>
          </w:rPr>
          <w:t>government</w:t>
        </w:r>
        <w:r>
          <w:rPr>
            <w:rFonts w:asciiTheme="minorHAnsi" w:hAnsiTheme="minorHAnsi"/>
            <w:szCs w:val="22"/>
          </w:rPr>
          <w:t xml:space="preserve"> grants and private</w:t>
        </w:r>
      </w:ins>
      <w:ins w:id="26" w:author="eaass" w:date="2011-06-03T13:48:00Z">
        <w:r>
          <w:rPr>
            <w:rFonts w:asciiTheme="minorHAnsi" w:hAnsiTheme="minorHAnsi"/>
            <w:szCs w:val="22"/>
          </w:rPr>
          <w:t xml:space="preserve"> </w:t>
        </w:r>
      </w:ins>
      <w:ins w:id="27" w:author="eaass" w:date="2011-06-03T13:47:00Z">
        <w:r>
          <w:rPr>
            <w:rFonts w:asciiTheme="minorHAnsi" w:hAnsiTheme="minorHAnsi"/>
            <w:szCs w:val="22"/>
          </w:rPr>
          <w:t>se</w:t>
        </w:r>
      </w:ins>
      <w:ins w:id="28" w:author="eaass" w:date="2011-06-03T13:48:00Z">
        <w:r>
          <w:rPr>
            <w:rFonts w:asciiTheme="minorHAnsi" w:hAnsiTheme="minorHAnsi"/>
            <w:szCs w:val="22"/>
          </w:rPr>
          <w:t xml:space="preserve">ctor </w:t>
        </w:r>
      </w:ins>
      <w:ins w:id="29" w:author="eaass" w:date="2011-06-03T13:47:00Z">
        <w:r>
          <w:rPr>
            <w:rFonts w:asciiTheme="minorHAnsi" w:hAnsiTheme="minorHAnsi"/>
            <w:szCs w:val="22"/>
          </w:rPr>
          <w:t>financing</w:t>
        </w:r>
      </w:ins>
    </w:p>
    <w:p w:rsidR="00851C84" w:rsidRPr="00673942" w:rsidRDefault="00851C84" w:rsidP="0028705B">
      <w:pPr>
        <w:pStyle w:val="ListParagraph"/>
        <w:numPr>
          <w:ilvl w:val="0"/>
          <w:numId w:val="18"/>
        </w:numPr>
        <w:spacing w:after="0" w:line="240" w:lineRule="auto"/>
        <w:rPr>
          <w:rFonts w:asciiTheme="minorHAnsi" w:hAnsiTheme="minorHAnsi"/>
          <w:szCs w:val="22"/>
        </w:rPr>
      </w:pPr>
      <w:r>
        <w:rPr>
          <w:rFonts w:asciiTheme="minorHAnsi" w:hAnsiTheme="minorHAnsi"/>
          <w:szCs w:val="22"/>
        </w:rPr>
        <w:t>Sign on at least two</w:t>
      </w:r>
      <w:r w:rsidRPr="00673942">
        <w:rPr>
          <w:rFonts w:asciiTheme="minorHAnsi" w:hAnsiTheme="minorHAnsi"/>
          <w:szCs w:val="22"/>
        </w:rPr>
        <w:t xml:space="preserve"> </w:t>
      </w:r>
      <w:r>
        <w:rPr>
          <w:rFonts w:asciiTheme="minorHAnsi" w:hAnsiTheme="minorHAnsi"/>
          <w:szCs w:val="22"/>
        </w:rPr>
        <w:t>small to mid-size</w:t>
      </w:r>
      <w:r w:rsidRPr="00673942">
        <w:rPr>
          <w:rFonts w:asciiTheme="minorHAnsi" w:hAnsiTheme="minorHAnsi"/>
          <w:szCs w:val="22"/>
        </w:rPr>
        <w:t xml:space="preserve"> customers</w:t>
      </w:r>
      <w:r w:rsidRPr="00673942">
        <w:rPr>
          <w:rStyle w:val="FootnoteReference"/>
          <w:rFonts w:asciiTheme="minorHAnsi" w:hAnsiTheme="minorHAnsi"/>
          <w:color w:val="262626"/>
          <w:szCs w:val="22"/>
        </w:rPr>
        <w:footnoteReference w:id="6"/>
      </w:r>
      <w:r w:rsidRPr="00673942">
        <w:rPr>
          <w:rFonts w:asciiTheme="minorHAnsi" w:hAnsiTheme="minorHAnsi"/>
          <w:szCs w:val="22"/>
        </w:rPr>
        <w:t xml:space="preserve"> </w:t>
      </w:r>
    </w:p>
    <w:p w:rsidR="00851C84" w:rsidRPr="00673942" w:rsidRDefault="00851C84" w:rsidP="0028705B">
      <w:pPr>
        <w:pStyle w:val="ListParagraph"/>
        <w:numPr>
          <w:ilvl w:val="0"/>
          <w:numId w:val="18"/>
        </w:numPr>
        <w:spacing w:after="0" w:line="240" w:lineRule="auto"/>
        <w:rPr>
          <w:rFonts w:asciiTheme="minorHAnsi" w:hAnsiTheme="minorHAnsi"/>
          <w:szCs w:val="22"/>
        </w:rPr>
      </w:pPr>
      <w:r>
        <w:rPr>
          <w:rFonts w:asciiTheme="minorHAnsi" w:hAnsiTheme="minorHAnsi"/>
          <w:szCs w:val="22"/>
        </w:rPr>
        <w:t>Execute a targeted marketing campaign</w:t>
      </w:r>
    </w:p>
    <w:p w:rsidR="00851C84" w:rsidRPr="00673942" w:rsidRDefault="00851C84" w:rsidP="0028705B">
      <w:pPr>
        <w:pStyle w:val="ListParagraph"/>
        <w:numPr>
          <w:ilvl w:val="0"/>
          <w:numId w:val="18"/>
        </w:numPr>
        <w:spacing w:after="0" w:line="240" w:lineRule="auto"/>
        <w:rPr>
          <w:rFonts w:asciiTheme="minorHAnsi" w:hAnsiTheme="minorHAnsi"/>
          <w:szCs w:val="22"/>
        </w:rPr>
      </w:pPr>
      <w:r w:rsidRPr="00673942">
        <w:rPr>
          <w:rFonts w:asciiTheme="minorHAnsi" w:hAnsiTheme="minorHAnsi"/>
          <w:szCs w:val="22"/>
        </w:rPr>
        <w:t xml:space="preserve">Execute an awareness strategy for U.S. and EU </w:t>
      </w:r>
      <w:r>
        <w:rPr>
          <w:rFonts w:asciiTheme="minorHAnsi" w:hAnsiTheme="minorHAnsi"/>
          <w:szCs w:val="22"/>
        </w:rPr>
        <w:t>e-health</w:t>
      </w:r>
      <w:r w:rsidRPr="00673942">
        <w:rPr>
          <w:rFonts w:asciiTheme="minorHAnsi" w:hAnsiTheme="minorHAnsi"/>
          <w:szCs w:val="22"/>
        </w:rPr>
        <w:t xml:space="preserve"> regulators</w:t>
      </w:r>
    </w:p>
    <w:p w:rsidR="00851C84" w:rsidRPr="00673942" w:rsidRDefault="00851C84" w:rsidP="0028705B">
      <w:pPr>
        <w:pStyle w:val="ListParagraph"/>
        <w:numPr>
          <w:ilvl w:val="0"/>
          <w:numId w:val="18"/>
        </w:numPr>
        <w:spacing w:after="0" w:line="240" w:lineRule="auto"/>
        <w:rPr>
          <w:rFonts w:asciiTheme="minorHAnsi" w:hAnsiTheme="minorHAnsi"/>
          <w:szCs w:val="22"/>
        </w:rPr>
      </w:pPr>
      <w:r w:rsidRPr="00673942">
        <w:rPr>
          <w:rFonts w:asciiTheme="minorHAnsi" w:hAnsiTheme="minorHAnsi"/>
          <w:szCs w:val="22"/>
        </w:rPr>
        <w:t>Retain</w:t>
      </w:r>
      <w:r>
        <w:rPr>
          <w:rFonts w:asciiTheme="minorHAnsi" w:hAnsiTheme="minorHAnsi"/>
          <w:szCs w:val="22"/>
        </w:rPr>
        <w:t xml:space="preserve"> a</w:t>
      </w:r>
      <w:r w:rsidRPr="00673942">
        <w:rPr>
          <w:rFonts w:asciiTheme="minorHAnsi" w:hAnsiTheme="minorHAnsi"/>
          <w:szCs w:val="22"/>
        </w:rPr>
        <w:t xml:space="preserve"> marketing healthcare firm with veteran healthcare expertise</w:t>
      </w:r>
      <w:r w:rsidRPr="00673942">
        <w:rPr>
          <w:rStyle w:val="FootnoteReference"/>
          <w:rFonts w:asciiTheme="minorHAnsi" w:hAnsiTheme="minorHAnsi"/>
          <w:color w:val="262626"/>
          <w:szCs w:val="22"/>
        </w:rPr>
        <w:footnoteReference w:id="7"/>
      </w:r>
      <w:r w:rsidRPr="00673942">
        <w:rPr>
          <w:rFonts w:asciiTheme="minorHAnsi" w:hAnsiTheme="minorHAnsi"/>
          <w:szCs w:val="22"/>
        </w:rPr>
        <w:t xml:space="preserve"> </w:t>
      </w:r>
    </w:p>
    <w:p w:rsidR="00851C84" w:rsidRPr="00673942" w:rsidRDefault="00851C84" w:rsidP="0028705B">
      <w:pPr>
        <w:pStyle w:val="ListParagraph"/>
        <w:numPr>
          <w:ilvl w:val="0"/>
          <w:numId w:val="18"/>
        </w:numPr>
        <w:spacing w:after="0" w:line="240" w:lineRule="auto"/>
        <w:rPr>
          <w:rFonts w:asciiTheme="minorHAnsi" w:hAnsiTheme="minorHAnsi"/>
          <w:szCs w:val="22"/>
        </w:rPr>
      </w:pPr>
      <w:r w:rsidRPr="00673942">
        <w:rPr>
          <w:rFonts w:asciiTheme="minorHAnsi" w:hAnsiTheme="minorHAnsi"/>
          <w:szCs w:val="22"/>
        </w:rPr>
        <w:t xml:space="preserve">Contract </w:t>
      </w:r>
      <w:r>
        <w:rPr>
          <w:rFonts w:asciiTheme="minorHAnsi" w:hAnsiTheme="minorHAnsi"/>
          <w:szCs w:val="22"/>
        </w:rPr>
        <w:t xml:space="preserve">a </w:t>
      </w:r>
      <w:r w:rsidRPr="00673942">
        <w:rPr>
          <w:rFonts w:asciiTheme="minorHAnsi" w:hAnsiTheme="minorHAnsi"/>
          <w:szCs w:val="22"/>
        </w:rPr>
        <w:t>project manager</w:t>
      </w:r>
      <w:r>
        <w:rPr>
          <w:rFonts w:asciiTheme="minorHAnsi" w:hAnsiTheme="minorHAnsi"/>
          <w:szCs w:val="22"/>
        </w:rPr>
        <w:t xml:space="preserve"> (Appendix 1)</w:t>
      </w:r>
    </w:p>
    <w:p w:rsidR="00851C84" w:rsidRPr="00673942" w:rsidRDefault="00851C84" w:rsidP="0028705B">
      <w:pPr>
        <w:pStyle w:val="ListParagraph"/>
        <w:numPr>
          <w:ilvl w:val="0"/>
          <w:numId w:val="18"/>
        </w:numPr>
        <w:spacing w:after="0" w:line="240" w:lineRule="auto"/>
        <w:rPr>
          <w:rFonts w:asciiTheme="minorHAnsi" w:hAnsiTheme="minorHAnsi"/>
          <w:szCs w:val="22"/>
        </w:rPr>
      </w:pPr>
      <w:r w:rsidRPr="00673942">
        <w:rPr>
          <w:rFonts w:asciiTheme="minorHAnsi" w:hAnsiTheme="minorHAnsi"/>
          <w:szCs w:val="22"/>
        </w:rPr>
        <w:t>Contract seven senior developers</w:t>
      </w:r>
      <w:r>
        <w:rPr>
          <w:rFonts w:asciiTheme="minorHAnsi" w:hAnsiTheme="minorHAnsi"/>
          <w:color w:val="262626"/>
          <w:szCs w:val="22"/>
        </w:rPr>
        <w:t xml:space="preserve"> (Appendix 2)</w:t>
      </w:r>
    </w:p>
    <w:p w:rsidR="00851C84" w:rsidRDefault="00851C84" w:rsidP="003A411A">
      <w:pPr>
        <w:pStyle w:val="ListParagraph"/>
        <w:numPr>
          <w:ilvl w:val="0"/>
          <w:numId w:val="18"/>
        </w:numPr>
        <w:spacing w:after="0" w:line="240" w:lineRule="auto"/>
        <w:rPr>
          <w:rFonts w:asciiTheme="minorHAnsi" w:hAnsiTheme="minorHAnsi"/>
          <w:szCs w:val="22"/>
        </w:rPr>
      </w:pPr>
      <w:del w:id="30" w:author="eaass" w:date="2011-06-03T13:48:00Z">
        <w:r w:rsidDel="008F3503">
          <w:rPr>
            <w:rFonts w:asciiTheme="minorHAnsi" w:hAnsiTheme="minorHAnsi"/>
            <w:szCs w:val="22"/>
          </w:rPr>
          <w:delText>Attain profitability by the end of third</w:delText>
        </w:r>
        <w:r w:rsidRPr="00673942" w:rsidDel="008F3503">
          <w:rPr>
            <w:rFonts w:asciiTheme="minorHAnsi" w:hAnsiTheme="minorHAnsi"/>
            <w:szCs w:val="22"/>
          </w:rPr>
          <w:delText xml:space="preserve"> year</w:delText>
        </w:r>
        <w:r w:rsidDel="008F3503">
          <w:rPr>
            <w:rFonts w:asciiTheme="minorHAnsi" w:hAnsiTheme="minorHAnsi"/>
            <w:szCs w:val="22"/>
          </w:rPr>
          <w:delText xml:space="preserve"> of operations</w:delText>
        </w:r>
      </w:del>
      <w:bookmarkStart w:id="31" w:name="_Toc285199665"/>
    </w:p>
    <w:p w:rsidR="00851C84" w:rsidRDefault="00851C84" w:rsidP="00851C84">
      <w:pPr>
        <w:spacing w:after="0" w:line="240" w:lineRule="auto"/>
        <w:rPr>
          <w:rFonts w:asciiTheme="minorHAnsi" w:hAnsiTheme="minorHAnsi"/>
          <w:szCs w:val="22"/>
        </w:rPr>
      </w:pPr>
    </w:p>
    <w:p w:rsidR="00851C84" w:rsidRPr="00851C84" w:rsidRDefault="00851C84" w:rsidP="00851C84">
      <w:pPr>
        <w:spacing w:after="0" w:line="240" w:lineRule="auto"/>
        <w:rPr>
          <w:rFonts w:asciiTheme="minorHAnsi" w:hAnsiTheme="minorHAnsi"/>
          <w:szCs w:val="22"/>
        </w:rPr>
      </w:pPr>
    </w:p>
    <w:p w:rsidR="00851C84" w:rsidRDefault="00851C84" w:rsidP="003A411A">
      <w:pPr>
        <w:pStyle w:val="Heading1"/>
      </w:pPr>
      <w:bookmarkStart w:id="32" w:name="_Toc294099161"/>
      <w:bookmarkStart w:id="33" w:name="_Toc294099292"/>
      <w:r w:rsidRPr="00334B9F">
        <w:t>2.0 Value Proposition</w:t>
      </w:r>
      <w:bookmarkEnd w:id="31"/>
      <w:bookmarkEnd w:id="32"/>
      <w:bookmarkEnd w:id="33"/>
      <w:r w:rsidRPr="00334B9F">
        <w:t xml:space="preserve"> </w:t>
      </w:r>
    </w:p>
    <w:p w:rsidR="00851C84" w:rsidRPr="00334B9F" w:rsidRDefault="00851C84" w:rsidP="0028705B">
      <w:pPr>
        <w:spacing w:after="0"/>
        <w:rPr>
          <w:rFonts w:asciiTheme="minorHAnsi" w:hAnsiTheme="minorHAnsi"/>
          <w:b/>
          <w:szCs w:val="22"/>
        </w:rPr>
      </w:pPr>
    </w:p>
    <w:p w:rsidR="00851C84" w:rsidRPr="00334B9F" w:rsidRDefault="00851C84" w:rsidP="003A411A">
      <w:pPr>
        <w:pStyle w:val="Heading21"/>
      </w:pPr>
      <w:bookmarkStart w:id="34" w:name="_Toc285199666"/>
      <w:bookmarkStart w:id="35" w:name="_Toc294099162"/>
      <w:bookmarkStart w:id="36" w:name="_Toc294099293"/>
      <w:r w:rsidRPr="00334B9F">
        <w:t>2.1 Industry Analysis</w:t>
      </w:r>
      <w:bookmarkEnd w:id="34"/>
      <w:bookmarkEnd w:id="35"/>
      <w:bookmarkEnd w:id="36"/>
    </w:p>
    <w:p w:rsidR="00851C84" w:rsidRPr="00673942" w:rsidRDefault="00851C84" w:rsidP="00673942">
      <w:pPr>
        <w:rPr>
          <w:rFonts w:asciiTheme="minorHAnsi" w:hAnsiTheme="minorHAnsi"/>
          <w:position w:val="-2"/>
          <w:szCs w:val="22"/>
        </w:rPr>
      </w:pPr>
      <w:r w:rsidRPr="00673942">
        <w:rPr>
          <w:rFonts w:asciiTheme="minorHAnsi" w:hAnsiTheme="minorHAnsi"/>
          <w:szCs w:val="22"/>
        </w:rPr>
        <w:t xml:space="preserve"> The </w:t>
      </w:r>
      <w:r>
        <w:rPr>
          <w:rFonts w:asciiTheme="minorHAnsi" w:hAnsiTheme="minorHAnsi"/>
          <w:szCs w:val="22"/>
        </w:rPr>
        <w:t>healthcare</w:t>
      </w:r>
      <w:r w:rsidRPr="00673942">
        <w:rPr>
          <w:rFonts w:asciiTheme="minorHAnsi" w:hAnsiTheme="minorHAnsi"/>
          <w:szCs w:val="22"/>
        </w:rPr>
        <w:t xml:space="preserve"> industry is poised for an internal revolution. Currently, it is inefficient and often working on antiquated and expensive data systems and “the bulk of medical records </w:t>
      </w:r>
      <w:r>
        <w:rPr>
          <w:rFonts w:asciiTheme="minorHAnsi" w:hAnsiTheme="minorHAnsi"/>
          <w:szCs w:val="22"/>
        </w:rPr>
        <w:t xml:space="preserve">are </w:t>
      </w:r>
      <w:r w:rsidRPr="00673942">
        <w:rPr>
          <w:rFonts w:asciiTheme="minorHAnsi" w:hAnsiTheme="minorHAnsi"/>
          <w:szCs w:val="22"/>
        </w:rPr>
        <w:t>locked up in paper files”.</w:t>
      </w:r>
      <w:r w:rsidRPr="00673942">
        <w:rPr>
          <w:rStyle w:val="FootnoteReference"/>
          <w:rFonts w:asciiTheme="minorHAnsi" w:hAnsiTheme="minorHAnsi"/>
          <w:color w:val="262626"/>
          <w:szCs w:val="22"/>
        </w:rPr>
        <w:footnoteReference w:id="8"/>
      </w:r>
      <w:r w:rsidRPr="00673942">
        <w:rPr>
          <w:rFonts w:asciiTheme="minorHAnsi" w:hAnsiTheme="minorHAnsi"/>
          <w:szCs w:val="22"/>
        </w:rPr>
        <w:t xml:space="preserve"> The healthcare industry currently works in silos. They r</w:t>
      </w:r>
      <w:r>
        <w:rPr>
          <w:rFonts w:asciiTheme="minorHAnsi" w:hAnsiTheme="minorHAnsi"/>
          <w:szCs w:val="22"/>
        </w:rPr>
        <w:t>arely share information and use</w:t>
      </w:r>
      <w:r w:rsidRPr="00673942">
        <w:rPr>
          <w:rFonts w:asciiTheme="minorHAnsi" w:hAnsiTheme="minorHAnsi"/>
          <w:szCs w:val="22"/>
        </w:rPr>
        <w:t xml:space="preserve"> disparate sy</w:t>
      </w:r>
      <w:r>
        <w:rPr>
          <w:rFonts w:asciiTheme="minorHAnsi" w:hAnsiTheme="minorHAnsi"/>
          <w:szCs w:val="22"/>
        </w:rPr>
        <w:t>s</w:t>
      </w:r>
      <w:r w:rsidRPr="00673942">
        <w:rPr>
          <w:rFonts w:asciiTheme="minorHAnsi" w:hAnsiTheme="minorHAnsi"/>
          <w:szCs w:val="22"/>
        </w:rPr>
        <w:t>tems to store</w:t>
      </w:r>
      <w:r>
        <w:rPr>
          <w:rFonts w:asciiTheme="minorHAnsi" w:hAnsiTheme="minorHAnsi"/>
          <w:szCs w:val="22"/>
        </w:rPr>
        <w:t xml:space="preserve"> </w:t>
      </w:r>
      <w:r w:rsidRPr="00673942">
        <w:rPr>
          <w:rFonts w:asciiTheme="minorHAnsi" w:hAnsiTheme="minorHAnsi"/>
          <w:szCs w:val="22"/>
        </w:rPr>
        <w:t>data.</w:t>
      </w:r>
    </w:p>
    <w:p w:rsidR="00851C84" w:rsidRDefault="00851C84" w:rsidP="00673942">
      <w:pPr>
        <w:rPr>
          <w:rFonts w:asciiTheme="minorHAnsi" w:hAnsiTheme="minorHAnsi"/>
          <w:szCs w:val="22"/>
        </w:rPr>
      </w:pPr>
      <w:r w:rsidRPr="00673942">
        <w:rPr>
          <w:rFonts w:asciiTheme="minorHAnsi" w:hAnsiTheme="minorHAnsi"/>
          <w:position w:val="-2"/>
          <w:szCs w:val="22"/>
        </w:rPr>
        <w:t xml:space="preserve">The US government is pushing </w:t>
      </w:r>
      <w:r>
        <w:rPr>
          <w:rFonts w:asciiTheme="minorHAnsi" w:hAnsiTheme="minorHAnsi"/>
          <w:position w:val="-2"/>
          <w:szCs w:val="22"/>
        </w:rPr>
        <w:t>e-health</w:t>
      </w:r>
      <w:r w:rsidRPr="00673942">
        <w:rPr>
          <w:rFonts w:asciiTheme="minorHAnsi" w:hAnsiTheme="minorHAnsi"/>
          <w:position w:val="-2"/>
          <w:szCs w:val="22"/>
        </w:rPr>
        <w:t xml:space="preserve"> and EHRs</w:t>
      </w:r>
      <w:r w:rsidRPr="00673942">
        <w:rPr>
          <w:rFonts w:asciiTheme="minorHAnsi" w:hAnsiTheme="minorHAnsi"/>
          <w:szCs w:val="22"/>
        </w:rPr>
        <w:t>, through the $19.2 billion Health Information Technology for Economic and Cli</w:t>
      </w:r>
      <w:r>
        <w:rPr>
          <w:rFonts w:asciiTheme="minorHAnsi" w:hAnsiTheme="minorHAnsi"/>
          <w:szCs w:val="22"/>
        </w:rPr>
        <w:t>nical Health (HITECH) Act. This</w:t>
      </w:r>
      <w:r w:rsidRPr="00673942">
        <w:rPr>
          <w:rFonts w:asciiTheme="minorHAnsi" w:hAnsiTheme="minorHAnsi"/>
          <w:szCs w:val="22"/>
        </w:rPr>
        <w:t xml:space="preserve"> authorizes eligible </w:t>
      </w:r>
      <w:r>
        <w:rPr>
          <w:rFonts w:asciiTheme="minorHAnsi" w:hAnsiTheme="minorHAnsi"/>
          <w:szCs w:val="22"/>
        </w:rPr>
        <w:t>healthcare</w:t>
      </w:r>
      <w:r w:rsidRPr="00673942">
        <w:rPr>
          <w:rFonts w:asciiTheme="minorHAnsi" w:hAnsiTheme="minorHAnsi"/>
          <w:szCs w:val="22"/>
        </w:rPr>
        <w:t xml:space="preserve"> professionals and hospitals to qualify for Medicare and Medicaid incentive payments when they adopt certified EHR technology and use it to achieve specified objectives ac</w:t>
      </w:r>
      <w:r>
        <w:rPr>
          <w:rFonts w:asciiTheme="minorHAnsi" w:hAnsiTheme="minorHAnsi"/>
          <w:szCs w:val="22"/>
        </w:rPr>
        <w:t xml:space="preserve">cording to federally specified </w:t>
      </w:r>
      <w:r w:rsidRPr="00673942">
        <w:rPr>
          <w:rFonts w:asciiTheme="minorHAnsi" w:hAnsiTheme="minorHAnsi"/>
          <w:szCs w:val="22"/>
        </w:rPr>
        <w:t>“meaningful use”</w:t>
      </w:r>
      <w:r>
        <w:rPr>
          <w:rFonts w:asciiTheme="minorHAnsi" w:hAnsiTheme="minorHAnsi"/>
          <w:szCs w:val="22"/>
        </w:rPr>
        <w:t xml:space="preserve"> </w:t>
      </w:r>
      <w:r w:rsidRPr="00673942">
        <w:rPr>
          <w:rFonts w:asciiTheme="minorHAnsi" w:hAnsiTheme="minorHAnsi"/>
          <w:szCs w:val="22"/>
        </w:rPr>
        <w:t xml:space="preserve">standards. </w:t>
      </w:r>
      <w:r w:rsidRPr="00673942">
        <w:rPr>
          <w:rStyle w:val="FootnoteReference"/>
          <w:rFonts w:asciiTheme="minorHAnsi" w:hAnsiTheme="minorHAnsi"/>
          <w:color w:val="262626"/>
          <w:szCs w:val="22"/>
        </w:rPr>
        <w:footnoteReference w:id="9"/>
      </w:r>
    </w:p>
    <w:p w:rsidR="00C66980" w:rsidRPr="00C66980" w:rsidDel="00C66980" w:rsidRDefault="00851C84" w:rsidP="00C66980">
      <w:pPr>
        <w:pStyle w:val="Heading21"/>
        <w:rPr>
          <w:del w:id="37" w:author="eaass" w:date="2011-05-25T14:34:00Z"/>
        </w:rPr>
      </w:pPr>
      <w:bookmarkStart w:id="38" w:name="_Toc285199667"/>
      <w:bookmarkStart w:id="39" w:name="_Toc294099163"/>
      <w:r w:rsidRPr="00334B9F">
        <w:t xml:space="preserve">2.2 Macro </w:t>
      </w:r>
      <w:proofErr w:type="spellStart"/>
      <w:r w:rsidRPr="00334B9F">
        <w:t>Trends</w:t>
      </w:r>
      <w:bookmarkEnd w:id="38"/>
      <w:bookmarkEnd w:id="39"/>
    </w:p>
    <w:p w:rsidR="00C66980" w:rsidRDefault="00C66980" w:rsidP="00673942">
      <w:pPr>
        <w:rPr>
          <w:ins w:id="40" w:author="eaass" w:date="2011-05-25T14:34:00Z"/>
          <w:rFonts w:asciiTheme="minorHAnsi" w:hAnsiTheme="minorHAnsi"/>
          <w:szCs w:val="22"/>
        </w:rPr>
      </w:pPr>
      <w:ins w:id="41" w:author="eaass" w:date="2011-05-25T14:32:00Z">
        <w:r>
          <w:rPr>
            <w:rFonts w:asciiTheme="minorHAnsi" w:hAnsiTheme="minorHAnsi"/>
            <w:szCs w:val="22"/>
          </w:rPr>
          <w:t>“Obamacare</w:t>
        </w:r>
        <w:proofErr w:type="spellEnd"/>
        <w:r>
          <w:rPr>
            <w:rFonts w:asciiTheme="minorHAnsi" w:hAnsiTheme="minorHAnsi"/>
            <w:szCs w:val="22"/>
          </w:rPr>
          <w:t>” (Patient Protection and Affordable Care Act) imposes mandates on</w:t>
        </w:r>
      </w:ins>
      <w:ins w:id="42" w:author="eaass" w:date="2011-05-25T14:33:00Z">
        <w:r>
          <w:rPr>
            <w:rFonts w:asciiTheme="minorHAnsi" w:hAnsiTheme="minorHAnsi"/>
            <w:szCs w:val="22"/>
          </w:rPr>
          <w:t xml:space="preserve"> doctors and hospitals that require them to </w:t>
        </w:r>
      </w:ins>
      <w:ins w:id="43" w:author="eaass" w:date="2011-05-25T14:34:00Z">
        <w:r>
          <w:rPr>
            <w:rFonts w:asciiTheme="minorHAnsi" w:hAnsiTheme="minorHAnsi"/>
            <w:szCs w:val="22"/>
          </w:rPr>
          <w:t>begin using EHRs to store their patients’ medical data.</w:t>
        </w:r>
      </w:ins>
    </w:p>
    <w:p w:rsidR="00851C84" w:rsidRPr="00673942" w:rsidRDefault="00C66980" w:rsidP="00673942">
      <w:pPr>
        <w:rPr>
          <w:rFonts w:asciiTheme="minorHAnsi" w:hAnsiTheme="minorHAnsi"/>
          <w:position w:val="-2"/>
          <w:szCs w:val="22"/>
        </w:rPr>
      </w:pPr>
      <w:ins w:id="44" w:author="eaass" w:date="2011-05-25T14:32:00Z">
        <w:r>
          <w:rPr>
            <w:rFonts w:asciiTheme="minorHAnsi" w:hAnsiTheme="minorHAnsi"/>
            <w:szCs w:val="22"/>
          </w:rPr>
          <w:t xml:space="preserve"> </w:t>
        </w:r>
      </w:ins>
      <w:r w:rsidR="00851C84" w:rsidRPr="00673942">
        <w:rPr>
          <w:rFonts w:asciiTheme="minorHAnsi" w:hAnsiTheme="minorHAnsi"/>
          <w:szCs w:val="22"/>
        </w:rPr>
        <w:t>The “baby boom” generation will require more drugs and services as it age</w:t>
      </w:r>
      <w:r w:rsidR="00851C84">
        <w:rPr>
          <w:rFonts w:asciiTheme="minorHAnsi" w:hAnsiTheme="minorHAnsi"/>
          <w:szCs w:val="22"/>
        </w:rPr>
        <w:t>s and impose massive increases on healthcare budgets</w:t>
      </w:r>
      <w:r w:rsidR="00851C84" w:rsidRPr="00673942">
        <w:rPr>
          <w:rFonts w:asciiTheme="minorHAnsi" w:hAnsiTheme="minorHAnsi"/>
          <w:szCs w:val="22"/>
        </w:rPr>
        <w:t xml:space="preserve"> for governments and organizations.</w:t>
      </w:r>
      <w:r w:rsidR="00851C84">
        <w:rPr>
          <w:rStyle w:val="FootnoteReference"/>
          <w:rFonts w:asciiTheme="minorHAnsi" w:hAnsiTheme="minorHAnsi"/>
          <w:szCs w:val="22"/>
        </w:rPr>
        <w:footnoteReference w:id="10"/>
      </w:r>
      <w:r w:rsidR="00851C84" w:rsidRPr="00673942">
        <w:rPr>
          <w:rFonts w:asciiTheme="minorHAnsi" w:hAnsiTheme="minorHAnsi"/>
          <w:szCs w:val="22"/>
        </w:rPr>
        <w:t xml:space="preserve"> With successively smaller generations to support the growing population of the elderly, costs will have to be cut.</w:t>
      </w:r>
      <w:r w:rsidR="00851C84" w:rsidRPr="00673942">
        <w:rPr>
          <w:rFonts w:asciiTheme="minorHAnsi" w:hAnsiTheme="minorHAnsi"/>
          <w:position w:val="-2"/>
          <w:szCs w:val="22"/>
        </w:rPr>
        <w:t xml:space="preserve"> </w:t>
      </w:r>
      <w:r w:rsidR="00851C84">
        <w:rPr>
          <w:rFonts w:asciiTheme="minorHAnsi" w:hAnsiTheme="minorHAnsi"/>
          <w:szCs w:val="22"/>
        </w:rPr>
        <w:t>E-health is a highly</w:t>
      </w:r>
      <w:r w:rsidR="00851C84" w:rsidRPr="00673942">
        <w:rPr>
          <w:rFonts w:asciiTheme="minorHAnsi" w:hAnsiTheme="minorHAnsi"/>
          <w:szCs w:val="22"/>
        </w:rPr>
        <w:t xml:space="preserve"> effective way for governments to manage </w:t>
      </w:r>
      <w:r w:rsidR="00851C84">
        <w:rPr>
          <w:rFonts w:asciiTheme="minorHAnsi" w:hAnsiTheme="minorHAnsi"/>
          <w:szCs w:val="22"/>
        </w:rPr>
        <w:t>healthcare</w:t>
      </w:r>
      <w:r w:rsidR="00851C84" w:rsidRPr="00673942">
        <w:rPr>
          <w:rFonts w:asciiTheme="minorHAnsi" w:hAnsiTheme="minorHAnsi"/>
          <w:szCs w:val="22"/>
        </w:rPr>
        <w:t xml:space="preserve"> costs in the decade</w:t>
      </w:r>
      <w:r w:rsidR="00851C84">
        <w:rPr>
          <w:rFonts w:asciiTheme="minorHAnsi" w:hAnsiTheme="minorHAnsi"/>
          <w:szCs w:val="22"/>
        </w:rPr>
        <w:t>s</w:t>
      </w:r>
      <w:r w:rsidR="00851C84" w:rsidRPr="00673942">
        <w:rPr>
          <w:rFonts w:asciiTheme="minorHAnsi" w:hAnsiTheme="minorHAnsi"/>
          <w:szCs w:val="22"/>
        </w:rPr>
        <w:t xml:space="preserve"> to come. </w:t>
      </w:r>
    </w:p>
    <w:p w:rsidR="00851C84" w:rsidRPr="00AE167B" w:rsidRDefault="00851C84" w:rsidP="00673942">
      <w:pPr>
        <w:rPr>
          <w:rFonts w:asciiTheme="minorHAnsi" w:hAnsiTheme="minorHAnsi"/>
          <w:szCs w:val="22"/>
        </w:rPr>
      </w:pPr>
      <w:r>
        <w:rPr>
          <w:rFonts w:asciiTheme="minorHAnsi" w:hAnsiTheme="minorHAnsi"/>
          <w:szCs w:val="22"/>
        </w:rPr>
        <w:lastRenderedPageBreak/>
        <w:t>E-health</w:t>
      </w:r>
      <w:r w:rsidRPr="00673942">
        <w:rPr>
          <w:rFonts w:asciiTheme="minorHAnsi" w:hAnsiTheme="minorHAnsi"/>
          <w:szCs w:val="22"/>
        </w:rPr>
        <w:t xml:space="preserve"> helps to control costs by reducing administrative expenses, facilitating scheduling and reducing redundancy of care</w:t>
      </w:r>
      <w:r>
        <w:rPr>
          <w:rFonts w:asciiTheme="minorHAnsi" w:hAnsiTheme="minorHAnsi"/>
          <w:szCs w:val="22"/>
        </w:rPr>
        <w:t>.</w:t>
      </w:r>
      <w:r w:rsidRPr="00673942" w:rsidDel="00C83067">
        <w:rPr>
          <w:rFonts w:asciiTheme="minorHAnsi" w:hAnsiTheme="minorHAnsi"/>
          <w:szCs w:val="22"/>
        </w:rPr>
        <w:t xml:space="preserve"> </w:t>
      </w:r>
      <w:r>
        <w:rPr>
          <w:rFonts w:asciiTheme="minorHAnsi" w:hAnsiTheme="minorHAnsi"/>
          <w:szCs w:val="22"/>
        </w:rPr>
        <w:t>E-health</w:t>
      </w:r>
      <w:r w:rsidRPr="00673942">
        <w:rPr>
          <w:rFonts w:asciiTheme="minorHAnsi" w:hAnsiTheme="minorHAnsi"/>
          <w:szCs w:val="22"/>
        </w:rPr>
        <w:t xml:space="preserve"> is an integral component to solving demand related issues while improving quality of care.</w:t>
      </w:r>
    </w:p>
    <w:p w:rsidR="00851C84" w:rsidRPr="00334B9F" w:rsidRDefault="00851C84" w:rsidP="003A411A">
      <w:pPr>
        <w:pStyle w:val="Heading21"/>
      </w:pPr>
      <w:bookmarkStart w:id="45" w:name="_Toc285199668"/>
      <w:bookmarkStart w:id="46" w:name="_Toc294099164"/>
      <w:bookmarkStart w:id="47" w:name="_Toc294099294"/>
      <w:r w:rsidRPr="00334B9F">
        <w:t>2.3 Business Issue</w:t>
      </w:r>
      <w:bookmarkEnd w:id="45"/>
      <w:bookmarkEnd w:id="46"/>
      <w:bookmarkEnd w:id="47"/>
    </w:p>
    <w:p w:rsidR="00851C84" w:rsidRPr="00673942" w:rsidRDefault="00851C84" w:rsidP="00673942">
      <w:pPr>
        <w:rPr>
          <w:rFonts w:asciiTheme="minorHAnsi" w:hAnsiTheme="minorHAnsi"/>
          <w:szCs w:val="22"/>
        </w:rPr>
      </w:pPr>
      <w:r w:rsidRPr="00673942">
        <w:rPr>
          <w:rFonts w:asciiTheme="minorHAnsi" w:hAnsiTheme="minorHAnsi"/>
          <w:szCs w:val="22"/>
        </w:rPr>
        <w:t xml:space="preserve">The current state of </w:t>
      </w:r>
      <w:r>
        <w:rPr>
          <w:rFonts w:asciiTheme="minorHAnsi" w:hAnsiTheme="minorHAnsi"/>
          <w:szCs w:val="22"/>
        </w:rPr>
        <w:t>e-health</w:t>
      </w:r>
      <w:r w:rsidRPr="00673942">
        <w:rPr>
          <w:rFonts w:asciiTheme="minorHAnsi" w:hAnsiTheme="minorHAnsi"/>
          <w:szCs w:val="22"/>
        </w:rPr>
        <w:t xml:space="preserve"> </w:t>
      </w:r>
      <w:r>
        <w:rPr>
          <w:rFonts w:asciiTheme="minorHAnsi" w:hAnsiTheme="minorHAnsi"/>
          <w:szCs w:val="22"/>
        </w:rPr>
        <w:t xml:space="preserve">is </w:t>
      </w:r>
      <w:ins w:id="48" w:author="eaass" w:date="2011-06-03T13:49:00Z">
        <w:r w:rsidR="008F3503">
          <w:rPr>
            <w:rFonts w:asciiTheme="minorHAnsi" w:hAnsiTheme="minorHAnsi"/>
            <w:szCs w:val="22"/>
          </w:rPr>
          <w:t xml:space="preserve">somewhat </w:t>
        </w:r>
        <w:r w:rsidR="008F3503">
          <w:rPr>
            <w:rFonts w:asciiTheme="minorHAnsi" w:hAnsiTheme="minorHAnsi"/>
            <w:szCs w:val="22"/>
          </w:rPr>
          <w:t>analogous</w:t>
        </w:r>
        <w:r w:rsidR="008F3503">
          <w:rPr>
            <w:rFonts w:asciiTheme="minorHAnsi" w:hAnsiTheme="minorHAnsi"/>
            <w:szCs w:val="22"/>
          </w:rPr>
          <w:t xml:space="preserve"> to</w:t>
        </w:r>
      </w:ins>
      <w:del w:id="49" w:author="eaass" w:date="2011-06-03T13:49:00Z">
        <w:r w:rsidDel="008F3503">
          <w:rPr>
            <w:rFonts w:asciiTheme="minorHAnsi" w:hAnsiTheme="minorHAnsi"/>
            <w:szCs w:val="22"/>
          </w:rPr>
          <w:delText>like</w:delText>
        </w:r>
      </w:del>
      <w:r w:rsidRPr="00673942">
        <w:rPr>
          <w:rFonts w:asciiTheme="minorHAnsi" w:hAnsiTheme="minorHAnsi"/>
          <w:szCs w:val="22"/>
        </w:rPr>
        <w:t xml:space="preserve"> the early days of the Internet, when users were restricted to retrieving basic information rather than interacting with each other through for example social media. Most </w:t>
      </w:r>
      <w:r>
        <w:rPr>
          <w:rFonts w:asciiTheme="minorHAnsi" w:hAnsiTheme="minorHAnsi"/>
          <w:szCs w:val="22"/>
        </w:rPr>
        <w:t>healthcare</w:t>
      </w:r>
      <w:r w:rsidRPr="00673942">
        <w:rPr>
          <w:rFonts w:asciiTheme="minorHAnsi" w:hAnsiTheme="minorHAnsi"/>
          <w:szCs w:val="22"/>
        </w:rPr>
        <w:t xml:space="preserve"> information currently still resides in hard-to-access silos (a.k.a. paper documents in filing cabinets) and most business practices are often antiquated. </w:t>
      </w:r>
      <w:r>
        <w:rPr>
          <w:rFonts w:asciiTheme="minorHAnsi" w:hAnsiTheme="minorHAnsi"/>
          <w:szCs w:val="22"/>
        </w:rPr>
        <w:t>Health XCEL</w:t>
      </w:r>
      <w:r w:rsidRPr="00673942">
        <w:rPr>
          <w:rFonts w:asciiTheme="minorHAnsi" w:hAnsiTheme="minorHAnsi"/>
          <w:szCs w:val="22"/>
        </w:rPr>
        <w:t xml:space="preserve"> is adapting the current innovations of the Internet to modernize these backward </w:t>
      </w:r>
      <w:r>
        <w:rPr>
          <w:rFonts w:asciiTheme="minorHAnsi" w:hAnsiTheme="minorHAnsi"/>
          <w:szCs w:val="22"/>
        </w:rPr>
        <w:t>p</w:t>
      </w:r>
      <w:r w:rsidRPr="00673942">
        <w:rPr>
          <w:rFonts w:asciiTheme="minorHAnsi" w:hAnsiTheme="minorHAnsi"/>
          <w:szCs w:val="22"/>
        </w:rPr>
        <w:t xml:space="preserve">ractices and apply them to the </w:t>
      </w:r>
      <w:r>
        <w:rPr>
          <w:rFonts w:asciiTheme="minorHAnsi" w:hAnsiTheme="minorHAnsi"/>
          <w:szCs w:val="22"/>
        </w:rPr>
        <w:t>e-health</w:t>
      </w:r>
      <w:r w:rsidRPr="00673942">
        <w:rPr>
          <w:rFonts w:asciiTheme="minorHAnsi" w:hAnsiTheme="minorHAnsi"/>
          <w:szCs w:val="22"/>
        </w:rPr>
        <w:t xml:space="preserve"> space. </w:t>
      </w:r>
    </w:p>
    <w:p w:rsidR="00851C84" w:rsidRPr="00673942" w:rsidRDefault="00851C84" w:rsidP="00673942">
      <w:pPr>
        <w:rPr>
          <w:rFonts w:asciiTheme="minorHAnsi" w:hAnsiTheme="minorHAnsi"/>
          <w:szCs w:val="22"/>
        </w:rPr>
      </w:pPr>
      <w:r w:rsidRPr="00673942">
        <w:rPr>
          <w:rFonts w:asciiTheme="minorHAnsi" w:hAnsiTheme="minorHAnsi"/>
          <w:szCs w:val="22"/>
        </w:rPr>
        <w:t>Just as electronic document centers</w:t>
      </w:r>
      <w:r>
        <w:rPr>
          <w:rFonts w:asciiTheme="minorHAnsi" w:hAnsiTheme="minorHAnsi"/>
          <w:szCs w:val="22"/>
        </w:rPr>
        <w:t xml:space="preserve"> </w:t>
      </w:r>
      <w:r w:rsidRPr="00673942">
        <w:rPr>
          <w:rFonts w:asciiTheme="minorHAnsi" w:hAnsiTheme="minorHAnsi"/>
          <w:szCs w:val="22"/>
        </w:rPr>
        <w:t>decrease costs and increase</w:t>
      </w:r>
      <w:r>
        <w:rPr>
          <w:rFonts w:asciiTheme="minorHAnsi" w:hAnsiTheme="minorHAnsi"/>
          <w:szCs w:val="22"/>
        </w:rPr>
        <w:t xml:space="preserve"> </w:t>
      </w:r>
      <w:r w:rsidRPr="00673942">
        <w:rPr>
          <w:rFonts w:asciiTheme="minorHAnsi" w:hAnsiTheme="minorHAnsi"/>
          <w:szCs w:val="22"/>
        </w:rPr>
        <w:t>available office space through a convergence of functionalities,</w:t>
      </w:r>
      <w:r>
        <w:rPr>
          <w:rFonts w:asciiTheme="minorHAnsi" w:hAnsiTheme="minorHAnsi"/>
          <w:szCs w:val="22"/>
        </w:rPr>
        <w:t xml:space="preserve"> </w:t>
      </w:r>
      <w:r w:rsidRPr="00673942">
        <w:rPr>
          <w:rFonts w:asciiTheme="minorHAnsi" w:hAnsiTheme="minorHAnsi"/>
          <w:szCs w:val="22"/>
        </w:rPr>
        <w:t xml:space="preserve">our product, </w:t>
      </w:r>
      <w:proofErr w:type="spellStart"/>
      <w:r w:rsidRPr="00E621B2">
        <w:rPr>
          <w:rFonts w:asciiTheme="minorHAnsi" w:hAnsiTheme="minorHAnsi"/>
          <w:b/>
          <w:szCs w:val="22"/>
        </w:rPr>
        <w:t>GlobalHealth</w:t>
      </w:r>
      <w:proofErr w:type="spellEnd"/>
      <w:r w:rsidRPr="00673942">
        <w:rPr>
          <w:rFonts w:asciiTheme="minorHAnsi" w:hAnsiTheme="minorHAnsi"/>
          <w:szCs w:val="22"/>
        </w:rPr>
        <w:t xml:space="preserve"> </w:t>
      </w:r>
      <w:r>
        <w:rPr>
          <w:rFonts w:asciiTheme="minorHAnsi" w:hAnsiTheme="minorHAnsi"/>
          <w:szCs w:val="22"/>
        </w:rPr>
        <w:t>unifies</w:t>
      </w:r>
      <w:r w:rsidRPr="00673942">
        <w:rPr>
          <w:rFonts w:asciiTheme="minorHAnsi" w:hAnsiTheme="minorHAnsi"/>
          <w:szCs w:val="22"/>
        </w:rPr>
        <w:t xml:space="preserve"> data protocols and tools</w:t>
      </w:r>
      <w:r>
        <w:rPr>
          <w:rFonts w:asciiTheme="minorHAnsi" w:hAnsiTheme="minorHAnsi"/>
          <w:szCs w:val="22"/>
        </w:rPr>
        <w:t xml:space="preserve"> and facilitates </w:t>
      </w:r>
      <w:r w:rsidRPr="00673942">
        <w:rPr>
          <w:rFonts w:asciiTheme="minorHAnsi" w:hAnsiTheme="minorHAnsi"/>
          <w:szCs w:val="22"/>
        </w:rPr>
        <w:t xml:space="preserve">communication. </w:t>
      </w:r>
    </w:p>
    <w:p w:rsidR="00851C84" w:rsidRPr="00334B9F" w:rsidRDefault="00851C84" w:rsidP="003A411A">
      <w:pPr>
        <w:pStyle w:val="Heading21"/>
      </w:pPr>
      <w:bookmarkStart w:id="50" w:name="_Toc285199669"/>
      <w:bookmarkStart w:id="51" w:name="_Toc294099165"/>
      <w:bookmarkStart w:id="52" w:name="_Toc294099295"/>
      <w:r w:rsidRPr="00334B9F">
        <w:t>2.4 Solution</w:t>
      </w:r>
      <w:bookmarkEnd w:id="50"/>
      <w:bookmarkEnd w:id="51"/>
      <w:bookmarkEnd w:id="52"/>
    </w:p>
    <w:p w:rsidR="00851C84" w:rsidRPr="00673942" w:rsidRDefault="00851C84" w:rsidP="00673942">
      <w:pPr>
        <w:rPr>
          <w:rFonts w:asciiTheme="minorHAnsi" w:hAnsiTheme="minorHAnsi"/>
          <w:szCs w:val="22"/>
        </w:rPr>
      </w:pPr>
      <w:r>
        <w:rPr>
          <w:rFonts w:asciiTheme="minorHAnsi" w:hAnsiTheme="minorHAnsi"/>
          <w:szCs w:val="22"/>
        </w:rPr>
        <w:t>Health XCEL</w:t>
      </w:r>
      <w:r w:rsidRPr="00673942">
        <w:rPr>
          <w:rFonts w:asciiTheme="minorHAnsi" w:hAnsiTheme="minorHAnsi"/>
          <w:szCs w:val="22"/>
        </w:rPr>
        <w:t xml:space="preserve">’s flagship product, </w:t>
      </w:r>
      <w:proofErr w:type="spellStart"/>
      <w:r w:rsidRPr="00E621B2">
        <w:rPr>
          <w:rFonts w:asciiTheme="minorHAnsi" w:hAnsiTheme="minorHAnsi"/>
          <w:b/>
          <w:szCs w:val="22"/>
        </w:rPr>
        <w:t>GlobalHealth</w:t>
      </w:r>
      <w:proofErr w:type="spellEnd"/>
      <w:r w:rsidRPr="00673942">
        <w:rPr>
          <w:rFonts w:asciiTheme="minorHAnsi" w:hAnsiTheme="minorHAnsi"/>
          <w:szCs w:val="22"/>
        </w:rPr>
        <w:t xml:space="preserve">, is a centralized, cloud-based software platform that lets </w:t>
      </w:r>
      <w:r>
        <w:rPr>
          <w:rFonts w:asciiTheme="minorHAnsi" w:hAnsiTheme="minorHAnsi"/>
          <w:szCs w:val="22"/>
        </w:rPr>
        <w:t>e-health</w:t>
      </w:r>
      <w:r w:rsidRPr="00673942">
        <w:rPr>
          <w:rFonts w:asciiTheme="minorHAnsi" w:hAnsiTheme="minorHAnsi"/>
          <w:szCs w:val="22"/>
        </w:rPr>
        <w:t xml:space="preserve"> vendors develop, test and deploy secure, scalable and interoperable </w:t>
      </w:r>
      <w:r>
        <w:rPr>
          <w:rFonts w:asciiTheme="minorHAnsi" w:hAnsiTheme="minorHAnsi"/>
          <w:szCs w:val="22"/>
        </w:rPr>
        <w:t>e-health</w:t>
      </w:r>
      <w:r w:rsidRPr="00673942">
        <w:rPr>
          <w:rFonts w:asciiTheme="minorHAnsi" w:hAnsiTheme="minorHAnsi"/>
          <w:szCs w:val="22"/>
        </w:rPr>
        <w:t xml:space="preserve"> applications. This platform</w:t>
      </w:r>
      <w:r>
        <w:rPr>
          <w:rFonts w:asciiTheme="minorHAnsi" w:hAnsiTheme="minorHAnsi"/>
          <w:szCs w:val="22"/>
        </w:rPr>
        <w:t xml:space="preserve"> provides h</w:t>
      </w:r>
      <w:r w:rsidRPr="00673942">
        <w:rPr>
          <w:rFonts w:asciiTheme="minorHAnsi" w:hAnsiTheme="minorHAnsi"/>
          <w:szCs w:val="22"/>
        </w:rPr>
        <w:t xml:space="preserve">ospitals, </w:t>
      </w:r>
      <w:r>
        <w:rPr>
          <w:rFonts w:asciiTheme="minorHAnsi" w:hAnsiTheme="minorHAnsi"/>
          <w:szCs w:val="22"/>
        </w:rPr>
        <w:t>healthcare professionals and</w:t>
      </w:r>
      <w:r w:rsidRPr="00673942">
        <w:rPr>
          <w:rFonts w:asciiTheme="minorHAnsi" w:hAnsiTheme="minorHAnsi"/>
          <w:szCs w:val="22"/>
        </w:rPr>
        <w:t xml:space="preserve"> insurance companies with the tools to manage sensitive information and enable</w:t>
      </w:r>
      <w:r>
        <w:rPr>
          <w:rFonts w:asciiTheme="minorHAnsi" w:hAnsiTheme="minorHAnsi"/>
          <w:szCs w:val="22"/>
        </w:rPr>
        <w:t>s</w:t>
      </w:r>
      <w:r w:rsidRPr="00673942">
        <w:rPr>
          <w:rFonts w:asciiTheme="minorHAnsi" w:hAnsiTheme="minorHAnsi"/>
          <w:szCs w:val="22"/>
        </w:rPr>
        <w:t xml:space="preserve"> them to communicate seamlessly.</w:t>
      </w:r>
      <w:ins w:id="53" w:author="eaass" w:date="2011-05-25T14:43:00Z">
        <w:r w:rsidR="006C4197">
          <w:rPr>
            <w:rFonts w:asciiTheme="minorHAnsi" w:hAnsiTheme="minorHAnsi"/>
            <w:szCs w:val="22"/>
          </w:rPr>
          <w:t xml:space="preserve"> Most importantly it will connect patients to their providers by allowing them to vi</w:t>
        </w:r>
      </w:ins>
      <w:ins w:id="54" w:author="eaass" w:date="2011-05-25T14:44:00Z">
        <w:r w:rsidR="006C4197">
          <w:rPr>
            <w:rFonts w:asciiTheme="minorHAnsi" w:hAnsiTheme="minorHAnsi"/>
            <w:szCs w:val="22"/>
          </w:rPr>
          <w:t>ew and manage their own healthcare records.</w:t>
        </w:r>
      </w:ins>
    </w:p>
    <w:p w:rsidR="00851C84" w:rsidRPr="00673942" w:rsidRDefault="00851C84" w:rsidP="00673942">
      <w:pPr>
        <w:rPr>
          <w:rFonts w:asciiTheme="minorHAnsi" w:hAnsiTheme="minorHAnsi"/>
          <w:szCs w:val="22"/>
        </w:rPr>
      </w:pPr>
      <w:proofErr w:type="spellStart"/>
      <w:r w:rsidRPr="00E621B2">
        <w:rPr>
          <w:rFonts w:asciiTheme="minorHAnsi" w:hAnsiTheme="minorHAnsi"/>
          <w:b/>
          <w:szCs w:val="22"/>
        </w:rPr>
        <w:t>GlobalHealth</w:t>
      </w:r>
      <w:proofErr w:type="spellEnd"/>
      <w:r w:rsidRPr="00673942">
        <w:rPr>
          <w:rFonts w:asciiTheme="minorHAnsi" w:hAnsiTheme="minorHAnsi"/>
          <w:szCs w:val="22"/>
        </w:rPr>
        <w:t xml:space="preserve"> solves the </w:t>
      </w:r>
      <w:r>
        <w:rPr>
          <w:rFonts w:asciiTheme="minorHAnsi" w:hAnsiTheme="minorHAnsi"/>
          <w:szCs w:val="22"/>
        </w:rPr>
        <w:t>most signific</w:t>
      </w:r>
      <w:r w:rsidRPr="00673942">
        <w:rPr>
          <w:rFonts w:asciiTheme="minorHAnsi" w:hAnsiTheme="minorHAnsi"/>
          <w:szCs w:val="22"/>
        </w:rPr>
        <w:t xml:space="preserve">ant problem facing </w:t>
      </w:r>
      <w:r>
        <w:rPr>
          <w:rFonts w:asciiTheme="minorHAnsi" w:hAnsiTheme="minorHAnsi"/>
          <w:szCs w:val="22"/>
        </w:rPr>
        <w:t>e-health</w:t>
      </w:r>
      <w:r w:rsidRPr="00673942">
        <w:rPr>
          <w:rFonts w:asciiTheme="minorHAnsi" w:hAnsiTheme="minorHAnsi"/>
          <w:szCs w:val="22"/>
        </w:rPr>
        <w:t xml:space="preserve"> today: interoperability. This is accomplished by centralizing the solution, </w:t>
      </w:r>
      <w:r>
        <w:rPr>
          <w:rFonts w:asciiTheme="minorHAnsi" w:hAnsiTheme="minorHAnsi"/>
          <w:szCs w:val="22"/>
        </w:rPr>
        <w:t>and</w:t>
      </w:r>
      <w:r w:rsidRPr="00673942">
        <w:rPr>
          <w:rFonts w:asciiTheme="minorHAnsi" w:hAnsiTheme="minorHAnsi"/>
          <w:szCs w:val="22"/>
        </w:rPr>
        <w:t xml:space="preserve"> using existing medical standards for sharing records. Interoperability is the cornerstone of this new model</w:t>
      </w:r>
      <w:r>
        <w:rPr>
          <w:rFonts w:asciiTheme="minorHAnsi" w:hAnsiTheme="minorHAnsi"/>
          <w:szCs w:val="22"/>
        </w:rPr>
        <w:t xml:space="preserve"> of </w:t>
      </w:r>
      <w:r w:rsidRPr="00673942">
        <w:rPr>
          <w:rFonts w:asciiTheme="minorHAnsi" w:hAnsiTheme="minorHAnsi"/>
          <w:szCs w:val="22"/>
        </w:rPr>
        <w:t>Healthcare as a Service (</w:t>
      </w:r>
      <w:proofErr w:type="spellStart"/>
      <w:r w:rsidRPr="00673942">
        <w:rPr>
          <w:rFonts w:asciiTheme="minorHAnsi" w:hAnsiTheme="minorHAnsi"/>
          <w:szCs w:val="22"/>
        </w:rPr>
        <w:t>HeCaaS</w:t>
      </w:r>
      <w:proofErr w:type="spellEnd"/>
      <w:r w:rsidRPr="00673942">
        <w:rPr>
          <w:rFonts w:asciiTheme="minorHAnsi" w:hAnsiTheme="minorHAnsi"/>
          <w:szCs w:val="22"/>
        </w:rPr>
        <w:t>). Built on the widely adopted Platform as a Service (</w:t>
      </w:r>
      <w:proofErr w:type="spellStart"/>
      <w:r w:rsidRPr="00673942">
        <w:rPr>
          <w:rFonts w:asciiTheme="minorHAnsi" w:hAnsiTheme="minorHAnsi"/>
          <w:szCs w:val="22"/>
        </w:rPr>
        <w:t>PaaS</w:t>
      </w:r>
      <w:proofErr w:type="spellEnd"/>
      <w:r w:rsidRPr="00673942">
        <w:rPr>
          <w:rFonts w:asciiTheme="minorHAnsi" w:hAnsiTheme="minorHAnsi"/>
          <w:szCs w:val="22"/>
        </w:rPr>
        <w:t>)</w:t>
      </w:r>
      <w:r w:rsidRPr="00673942">
        <w:rPr>
          <w:rFonts w:asciiTheme="minorHAnsi" w:hAnsiTheme="minorHAnsi"/>
          <w:szCs w:val="22"/>
          <w:vertAlign w:val="superscript"/>
        </w:rPr>
        <w:footnoteReference w:id="11"/>
      </w:r>
      <w:r w:rsidRPr="00673942">
        <w:rPr>
          <w:rFonts w:asciiTheme="minorHAnsi" w:hAnsiTheme="minorHAnsi"/>
          <w:szCs w:val="22"/>
        </w:rPr>
        <w:t xml:space="preserve"> and Software as a Service (</w:t>
      </w:r>
      <w:proofErr w:type="spellStart"/>
      <w:r w:rsidRPr="00673942">
        <w:rPr>
          <w:rFonts w:asciiTheme="minorHAnsi" w:hAnsiTheme="minorHAnsi"/>
          <w:szCs w:val="22"/>
        </w:rPr>
        <w:t>SaaS</w:t>
      </w:r>
      <w:proofErr w:type="spellEnd"/>
      <w:r w:rsidRPr="00673942">
        <w:rPr>
          <w:rFonts w:asciiTheme="minorHAnsi" w:hAnsiTheme="minorHAnsi"/>
          <w:szCs w:val="22"/>
        </w:rPr>
        <w:t>)</w:t>
      </w:r>
      <w:r w:rsidRPr="00673942">
        <w:rPr>
          <w:rFonts w:asciiTheme="minorHAnsi" w:hAnsiTheme="minorHAnsi"/>
          <w:szCs w:val="22"/>
          <w:vertAlign w:val="superscript"/>
        </w:rPr>
        <w:footnoteReference w:id="12"/>
      </w:r>
      <w:r w:rsidRPr="00673942">
        <w:rPr>
          <w:rFonts w:asciiTheme="minorHAnsi" w:hAnsiTheme="minorHAnsi"/>
          <w:szCs w:val="22"/>
        </w:rPr>
        <w:t xml:space="preserve"> models, we let providers choose what applications they wish to subscribe to from a </w:t>
      </w:r>
      <w:r>
        <w:rPr>
          <w:rFonts w:asciiTheme="minorHAnsi" w:hAnsiTheme="minorHAnsi"/>
          <w:szCs w:val="22"/>
        </w:rPr>
        <w:t>variety</w:t>
      </w:r>
      <w:r w:rsidRPr="00673942">
        <w:rPr>
          <w:rFonts w:asciiTheme="minorHAnsi" w:hAnsiTheme="minorHAnsi"/>
          <w:szCs w:val="22"/>
        </w:rPr>
        <w:t xml:space="preserve"> of available services. </w:t>
      </w:r>
    </w:p>
    <w:p w:rsidR="00851C84" w:rsidRPr="00673942" w:rsidRDefault="00851C84" w:rsidP="00673942">
      <w:pPr>
        <w:rPr>
          <w:rFonts w:asciiTheme="minorHAnsi" w:hAnsiTheme="minorHAnsi"/>
          <w:szCs w:val="22"/>
        </w:rPr>
      </w:pPr>
      <w:r w:rsidRPr="00673942">
        <w:rPr>
          <w:rFonts w:asciiTheme="minorHAnsi" w:hAnsiTheme="minorHAnsi"/>
          <w:noProof/>
          <w:szCs w:val="22"/>
        </w:rPr>
        <w:lastRenderedPageBreak/>
        <w:drawing>
          <wp:inline distT="0" distB="0" distL="0" distR="0">
            <wp:extent cx="5632450" cy="3103263"/>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632450" cy="3103263"/>
                    </a:xfrm>
                    <a:prstGeom prst="rect">
                      <a:avLst/>
                    </a:prstGeom>
                    <a:noFill/>
                    <a:ln w="12700" cap="flat">
                      <a:noFill/>
                      <a:miter lim="800000"/>
                      <a:headEnd/>
                      <a:tailEnd/>
                    </a:ln>
                  </pic:spPr>
                </pic:pic>
              </a:graphicData>
            </a:graphic>
          </wp:inline>
        </w:drawing>
      </w:r>
    </w:p>
    <w:p w:rsidR="00851C84" w:rsidRPr="00673942" w:rsidRDefault="00851C84" w:rsidP="00673942">
      <w:pPr>
        <w:rPr>
          <w:rFonts w:asciiTheme="minorHAnsi" w:hAnsiTheme="minorHAnsi"/>
          <w:szCs w:val="22"/>
        </w:rPr>
      </w:pPr>
      <w:r w:rsidRPr="00673942">
        <w:rPr>
          <w:rFonts w:asciiTheme="minorHAnsi" w:hAnsiTheme="minorHAnsi"/>
          <w:szCs w:val="22"/>
        </w:rPr>
        <w:t>In the picture above, y</w:t>
      </w:r>
      <w:r>
        <w:rPr>
          <w:rFonts w:asciiTheme="minorHAnsi" w:hAnsiTheme="minorHAnsi"/>
          <w:szCs w:val="22"/>
        </w:rPr>
        <w:t>ou can see patients and healthcare professionals</w:t>
      </w:r>
      <w:r w:rsidRPr="00673942">
        <w:rPr>
          <w:rFonts w:asciiTheme="minorHAnsi" w:hAnsiTheme="minorHAnsi"/>
          <w:szCs w:val="22"/>
        </w:rPr>
        <w:t xml:space="preserve"> interacting with their regional HIE services, which in turn, synchronizes their data with other HIEs around the globe.</w:t>
      </w:r>
    </w:p>
    <w:p w:rsidR="00851C84" w:rsidRPr="00673942" w:rsidRDefault="00851C84" w:rsidP="00673942">
      <w:pPr>
        <w:rPr>
          <w:rFonts w:asciiTheme="minorHAnsi" w:hAnsiTheme="minorHAnsi"/>
          <w:szCs w:val="22"/>
        </w:rPr>
      </w:pPr>
      <w:r w:rsidRPr="00673942">
        <w:rPr>
          <w:rFonts w:asciiTheme="minorHAnsi" w:hAnsiTheme="minorHAnsi"/>
          <w:szCs w:val="22"/>
        </w:rPr>
        <w:t xml:space="preserve">The most important </w:t>
      </w:r>
      <w:r>
        <w:rPr>
          <w:rFonts w:asciiTheme="minorHAnsi" w:hAnsiTheme="minorHAnsi"/>
          <w:szCs w:val="22"/>
        </w:rPr>
        <w:t>e-health</w:t>
      </w:r>
      <w:r w:rsidRPr="00673942">
        <w:rPr>
          <w:rFonts w:asciiTheme="minorHAnsi" w:hAnsiTheme="minorHAnsi"/>
          <w:szCs w:val="22"/>
        </w:rPr>
        <w:t xml:space="preserve"> application </w:t>
      </w:r>
      <w:r>
        <w:rPr>
          <w:rFonts w:asciiTheme="minorHAnsi" w:hAnsiTheme="minorHAnsi"/>
          <w:szCs w:val="22"/>
        </w:rPr>
        <w:t>Health XCEL</w:t>
      </w:r>
      <w:r w:rsidRPr="00673942">
        <w:rPr>
          <w:rFonts w:asciiTheme="minorHAnsi" w:hAnsiTheme="minorHAnsi"/>
          <w:szCs w:val="22"/>
        </w:rPr>
        <w:t xml:space="preserve"> provides i</w:t>
      </w:r>
      <w:r>
        <w:rPr>
          <w:rFonts w:asciiTheme="minorHAnsi" w:hAnsiTheme="minorHAnsi"/>
          <w:szCs w:val="22"/>
        </w:rPr>
        <w:t>s an advanced Electronic Health</w:t>
      </w:r>
      <w:r w:rsidRPr="00673942">
        <w:rPr>
          <w:rFonts w:asciiTheme="minorHAnsi" w:hAnsiTheme="minorHAnsi"/>
          <w:szCs w:val="22"/>
        </w:rPr>
        <w:t xml:space="preserve"> Record (</w:t>
      </w:r>
      <w:r>
        <w:rPr>
          <w:rFonts w:asciiTheme="minorHAnsi" w:hAnsiTheme="minorHAnsi"/>
          <w:szCs w:val="22"/>
        </w:rPr>
        <w:t>EHR</w:t>
      </w:r>
      <w:r w:rsidRPr="00673942">
        <w:rPr>
          <w:rFonts w:asciiTheme="minorHAnsi" w:hAnsiTheme="minorHAnsi"/>
          <w:szCs w:val="22"/>
        </w:rPr>
        <w:t>) solution that</w:t>
      </w:r>
      <w:r>
        <w:rPr>
          <w:rFonts w:asciiTheme="minorHAnsi" w:hAnsiTheme="minorHAnsi"/>
          <w:szCs w:val="22"/>
        </w:rPr>
        <w:t xml:space="preserve"> allows</w:t>
      </w:r>
      <w:r w:rsidRPr="00673942">
        <w:rPr>
          <w:rFonts w:asciiTheme="minorHAnsi" w:hAnsiTheme="minorHAnsi"/>
          <w:szCs w:val="22"/>
        </w:rPr>
        <w:t xml:space="preserve"> </w:t>
      </w:r>
      <w:r>
        <w:rPr>
          <w:rFonts w:asciiTheme="minorHAnsi" w:hAnsiTheme="minorHAnsi"/>
          <w:szCs w:val="22"/>
        </w:rPr>
        <w:t>i</w:t>
      </w:r>
      <w:r w:rsidRPr="00673942">
        <w:rPr>
          <w:rFonts w:asciiTheme="minorHAnsi" w:hAnsiTheme="minorHAnsi"/>
          <w:szCs w:val="22"/>
        </w:rPr>
        <w:t>nstitutional, professiona</w:t>
      </w:r>
      <w:r>
        <w:rPr>
          <w:rFonts w:asciiTheme="minorHAnsi" w:hAnsiTheme="minorHAnsi"/>
          <w:szCs w:val="22"/>
        </w:rPr>
        <w:t xml:space="preserve">l and patient stakeholders </w:t>
      </w:r>
      <w:r w:rsidRPr="00673942">
        <w:rPr>
          <w:rFonts w:asciiTheme="minorHAnsi" w:hAnsiTheme="minorHAnsi"/>
          <w:szCs w:val="22"/>
        </w:rPr>
        <w:t xml:space="preserve">the </w:t>
      </w:r>
      <w:r>
        <w:rPr>
          <w:rFonts w:asciiTheme="minorHAnsi" w:hAnsiTheme="minorHAnsi"/>
          <w:szCs w:val="22"/>
        </w:rPr>
        <w:t xml:space="preserve">ability </w:t>
      </w:r>
      <w:r w:rsidRPr="00673942">
        <w:rPr>
          <w:rFonts w:asciiTheme="minorHAnsi" w:hAnsiTheme="minorHAnsi"/>
          <w:szCs w:val="22"/>
        </w:rPr>
        <w:t xml:space="preserve">to share and review sensitive patient information and communicate seamlessly and securely through the Internet. Billing and scheduling functionality will </w:t>
      </w:r>
      <w:r>
        <w:rPr>
          <w:rFonts w:asciiTheme="minorHAnsi" w:hAnsiTheme="minorHAnsi"/>
          <w:szCs w:val="22"/>
        </w:rPr>
        <w:t xml:space="preserve">also </w:t>
      </w:r>
      <w:r w:rsidRPr="00673942">
        <w:rPr>
          <w:rFonts w:asciiTheme="minorHAnsi" w:hAnsiTheme="minorHAnsi"/>
          <w:szCs w:val="22"/>
        </w:rPr>
        <w:t xml:space="preserve">be integrated with the </w:t>
      </w:r>
      <w:r>
        <w:rPr>
          <w:rFonts w:asciiTheme="minorHAnsi" w:hAnsiTheme="minorHAnsi"/>
          <w:szCs w:val="22"/>
        </w:rPr>
        <w:t>EHR</w:t>
      </w:r>
      <w:r w:rsidRPr="00673942">
        <w:rPr>
          <w:rFonts w:asciiTheme="minorHAnsi" w:hAnsiTheme="minorHAnsi"/>
          <w:szCs w:val="22"/>
        </w:rPr>
        <w:t>.</w:t>
      </w:r>
    </w:p>
    <w:p w:rsidR="00851C84" w:rsidRPr="00A41997" w:rsidRDefault="00851C84" w:rsidP="00673942">
      <w:pPr>
        <w:rPr>
          <w:rFonts w:asciiTheme="minorHAnsi" w:hAnsiTheme="minorHAnsi"/>
          <w:b/>
          <w:szCs w:val="22"/>
        </w:rPr>
      </w:pPr>
      <w:proofErr w:type="spellStart"/>
      <w:r w:rsidRPr="00E621B2">
        <w:rPr>
          <w:rFonts w:asciiTheme="minorHAnsi" w:hAnsiTheme="minorHAnsi"/>
          <w:b/>
          <w:szCs w:val="22"/>
        </w:rPr>
        <w:t>GlobalHealth</w:t>
      </w:r>
      <w:proofErr w:type="spellEnd"/>
      <w:r w:rsidRPr="00A41997">
        <w:rPr>
          <w:rFonts w:asciiTheme="minorHAnsi" w:hAnsiTheme="minorHAnsi"/>
          <w:b/>
          <w:szCs w:val="22"/>
        </w:rPr>
        <w:t>:</w:t>
      </w:r>
    </w:p>
    <w:p w:rsidR="00851C84" w:rsidRPr="00A41997" w:rsidRDefault="00851C84" w:rsidP="00A41997">
      <w:pPr>
        <w:pStyle w:val="ListParagraph"/>
        <w:numPr>
          <w:ilvl w:val="0"/>
          <w:numId w:val="23"/>
        </w:numPr>
        <w:rPr>
          <w:rFonts w:asciiTheme="minorHAnsi" w:hAnsiTheme="minorHAnsi"/>
          <w:szCs w:val="22"/>
        </w:rPr>
      </w:pPr>
      <w:r w:rsidRPr="00A41997">
        <w:rPr>
          <w:rFonts w:asciiTheme="minorHAnsi" w:hAnsiTheme="minorHAnsi"/>
          <w:szCs w:val="22"/>
        </w:rPr>
        <w:t xml:space="preserve">Shifts </w:t>
      </w:r>
      <w:r>
        <w:rPr>
          <w:rFonts w:asciiTheme="minorHAnsi" w:hAnsiTheme="minorHAnsi"/>
          <w:szCs w:val="22"/>
        </w:rPr>
        <w:t xml:space="preserve">the </w:t>
      </w:r>
      <w:r w:rsidRPr="00A41997">
        <w:rPr>
          <w:rFonts w:asciiTheme="minorHAnsi" w:hAnsiTheme="minorHAnsi"/>
          <w:szCs w:val="22"/>
        </w:rPr>
        <w:t>focus from provider to patient; giving patients greater control of their own well being</w:t>
      </w:r>
    </w:p>
    <w:p w:rsidR="00851C84" w:rsidRPr="00A41997" w:rsidRDefault="00851C84" w:rsidP="00A41997">
      <w:pPr>
        <w:pStyle w:val="ListParagraph"/>
        <w:numPr>
          <w:ilvl w:val="0"/>
          <w:numId w:val="23"/>
        </w:numPr>
        <w:rPr>
          <w:rFonts w:asciiTheme="minorHAnsi" w:hAnsiTheme="minorHAnsi"/>
          <w:szCs w:val="22"/>
        </w:rPr>
      </w:pPr>
      <w:r w:rsidRPr="00A41997">
        <w:rPr>
          <w:rFonts w:asciiTheme="minorHAnsi" w:hAnsiTheme="minorHAnsi"/>
          <w:szCs w:val="22"/>
        </w:rPr>
        <w:t>Shifts data management away from providers and onto our secure Health Information Exchanges (HIE)</w:t>
      </w:r>
    </w:p>
    <w:p w:rsidR="00851C84" w:rsidRPr="00A41997" w:rsidRDefault="00851C84" w:rsidP="00A41997">
      <w:pPr>
        <w:pStyle w:val="ListParagraph"/>
        <w:numPr>
          <w:ilvl w:val="0"/>
          <w:numId w:val="23"/>
        </w:numPr>
        <w:rPr>
          <w:rFonts w:asciiTheme="minorHAnsi" w:hAnsiTheme="minorHAnsi"/>
          <w:szCs w:val="22"/>
        </w:rPr>
      </w:pPr>
      <w:r w:rsidRPr="00A41997">
        <w:rPr>
          <w:rFonts w:asciiTheme="minorHAnsi" w:hAnsiTheme="minorHAnsi"/>
          <w:szCs w:val="22"/>
        </w:rPr>
        <w:t xml:space="preserve">Provides </w:t>
      </w:r>
      <w:r>
        <w:rPr>
          <w:rFonts w:asciiTheme="minorHAnsi" w:hAnsiTheme="minorHAnsi"/>
          <w:szCs w:val="22"/>
        </w:rPr>
        <w:t>e-health</w:t>
      </w:r>
      <w:r w:rsidRPr="00A41997">
        <w:rPr>
          <w:rFonts w:asciiTheme="minorHAnsi" w:hAnsiTheme="minorHAnsi"/>
          <w:szCs w:val="22"/>
        </w:rPr>
        <w:t xml:space="preserve"> vendors with a full lifecycle</w:t>
      </w:r>
      <w:r>
        <w:rPr>
          <w:rFonts w:asciiTheme="minorHAnsi" w:hAnsiTheme="minorHAnsi"/>
          <w:szCs w:val="22"/>
        </w:rPr>
        <w:t>,</w:t>
      </w:r>
      <w:r w:rsidRPr="00A41997">
        <w:rPr>
          <w:rFonts w:asciiTheme="minorHAnsi" w:hAnsiTheme="minorHAnsi"/>
          <w:szCs w:val="22"/>
        </w:rPr>
        <w:t xml:space="preserve"> software platform to develop </w:t>
      </w:r>
      <w:r>
        <w:rPr>
          <w:rFonts w:asciiTheme="minorHAnsi" w:hAnsiTheme="minorHAnsi"/>
          <w:szCs w:val="22"/>
        </w:rPr>
        <w:t>e-health</w:t>
      </w:r>
      <w:r w:rsidRPr="00A41997">
        <w:rPr>
          <w:rFonts w:asciiTheme="minorHAnsi" w:hAnsiTheme="minorHAnsi"/>
          <w:szCs w:val="22"/>
        </w:rPr>
        <w:t xml:space="preserve"> applications on</w:t>
      </w:r>
    </w:p>
    <w:p w:rsidR="00851C84" w:rsidRPr="00673942" w:rsidRDefault="00851C84" w:rsidP="00673942">
      <w:pPr>
        <w:rPr>
          <w:rFonts w:asciiTheme="minorHAnsi" w:hAnsiTheme="minorHAnsi"/>
          <w:szCs w:val="22"/>
        </w:rPr>
      </w:pPr>
      <w:r>
        <w:rPr>
          <w:rFonts w:asciiTheme="minorHAnsi" w:hAnsiTheme="minorHAnsi"/>
          <w:szCs w:val="22"/>
        </w:rPr>
        <w:t>The overall result is</w:t>
      </w:r>
      <w:r w:rsidRPr="00673942">
        <w:rPr>
          <w:rFonts w:asciiTheme="minorHAnsi" w:hAnsiTheme="minorHAnsi"/>
          <w:szCs w:val="22"/>
        </w:rPr>
        <w:t xml:space="preserve"> better service rendered to the patient. Patients and physicians will have access to health records when and where they need them. The patient controls the flow of information. Ultimately, the healthcare related risks for both patients and </w:t>
      </w:r>
      <w:r>
        <w:rPr>
          <w:rFonts w:asciiTheme="minorHAnsi" w:hAnsiTheme="minorHAnsi"/>
          <w:szCs w:val="22"/>
        </w:rPr>
        <w:t>healthcare</w:t>
      </w:r>
      <w:r w:rsidRPr="00673942">
        <w:rPr>
          <w:rFonts w:asciiTheme="minorHAnsi" w:hAnsiTheme="minorHAnsi"/>
          <w:szCs w:val="22"/>
        </w:rPr>
        <w:t xml:space="preserve"> professionals are reduced through improved communication and access to important healthcare related data, thereby drastically reducing the cost of litigation or reporting errors. </w:t>
      </w:r>
    </w:p>
    <w:p w:rsidR="00851C84" w:rsidRPr="00334B9F" w:rsidRDefault="00851C84" w:rsidP="003A411A">
      <w:pPr>
        <w:pStyle w:val="Heading21"/>
      </w:pPr>
      <w:bookmarkStart w:id="55" w:name="_Toc285199670"/>
      <w:bookmarkStart w:id="56" w:name="_Toc294099166"/>
      <w:bookmarkStart w:id="57" w:name="_Toc294099296"/>
      <w:r w:rsidRPr="00334B9F">
        <w:t>2.5 Evidence</w:t>
      </w:r>
      <w:bookmarkEnd w:id="55"/>
      <w:bookmarkEnd w:id="56"/>
      <w:bookmarkEnd w:id="57"/>
    </w:p>
    <w:p w:rsidR="00851C84" w:rsidRPr="00673942" w:rsidRDefault="00851C84" w:rsidP="00673942">
      <w:pPr>
        <w:rPr>
          <w:rFonts w:asciiTheme="minorHAnsi" w:hAnsiTheme="minorHAnsi"/>
          <w:szCs w:val="22"/>
        </w:rPr>
      </w:pPr>
      <w:r w:rsidRPr="00673942">
        <w:rPr>
          <w:rFonts w:asciiTheme="minorHAnsi" w:hAnsiTheme="minorHAnsi"/>
          <w:szCs w:val="22"/>
        </w:rPr>
        <w:t xml:space="preserve">The U.S. government has allocated $66 million for research and development of e-health solutions and </w:t>
      </w:r>
      <w:proofErr w:type="gramStart"/>
      <w:r w:rsidRPr="00673942">
        <w:rPr>
          <w:rFonts w:asciiTheme="minorHAnsi" w:hAnsiTheme="minorHAnsi"/>
          <w:szCs w:val="22"/>
        </w:rPr>
        <w:t>raised</w:t>
      </w:r>
      <w:proofErr w:type="gramEnd"/>
      <w:r w:rsidRPr="00673942">
        <w:rPr>
          <w:rFonts w:asciiTheme="minorHAnsi" w:hAnsiTheme="minorHAnsi"/>
          <w:szCs w:val="22"/>
        </w:rPr>
        <w:t xml:space="preserve"> annual </w:t>
      </w:r>
      <w:r>
        <w:rPr>
          <w:rFonts w:asciiTheme="minorHAnsi" w:hAnsiTheme="minorHAnsi"/>
          <w:szCs w:val="22"/>
        </w:rPr>
        <w:t xml:space="preserve">spending through the </w:t>
      </w:r>
      <w:r w:rsidRPr="00673942">
        <w:rPr>
          <w:rFonts w:asciiTheme="minorHAnsi" w:hAnsiTheme="minorHAnsi"/>
          <w:szCs w:val="22"/>
        </w:rPr>
        <w:t xml:space="preserve">Office of the National Coordinator for Health Information </w:t>
      </w:r>
      <w:r>
        <w:rPr>
          <w:rFonts w:asciiTheme="minorHAnsi" w:hAnsiTheme="minorHAnsi"/>
          <w:szCs w:val="22"/>
        </w:rPr>
        <w:t>Technology (ONCHIT)</w:t>
      </w:r>
      <w:r w:rsidRPr="00673942">
        <w:rPr>
          <w:rFonts w:asciiTheme="minorHAnsi" w:hAnsiTheme="minorHAnsi"/>
          <w:szCs w:val="22"/>
        </w:rPr>
        <w:t xml:space="preserve">. The goal is for every U.S. citizen to have an </w:t>
      </w:r>
      <w:r>
        <w:rPr>
          <w:rFonts w:asciiTheme="minorHAnsi" w:hAnsiTheme="minorHAnsi"/>
          <w:szCs w:val="22"/>
        </w:rPr>
        <w:t>EHR</w:t>
      </w:r>
      <w:r w:rsidRPr="00673942">
        <w:rPr>
          <w:rFonts w:asciiTheme="minorHAnsi" w:hAnsiTheme="minorHAnsi"/>
          <w:szCs w:val="22"/>
        </w:rPr>
        <w:t xml:space="preserve"> by 2014. It has been estimated that a successful implementation of </w:t>
      </w:r>
      <w:r>
        <w:rPr>
          <w:rFonts w:asciiTheme="minorHAnsi" w:hAnsiTheme="minorHAnsi"/>
          <w:szCs w:val="22"/>
        </w:rPr>
        <w:t>e-health</w:t>
      </w:r>
      <w:r w:rsidRPr="00673942">
        <w:rPr>
          <w:rFonts w:asciiTheme="minorHAnsi" w:hAnsiTheme="minorHAnsi"/>
          <w:szCs w:val="22"/>
        </w:rPr>
        <w:t xml:space="preserve"> can save the U.S. more than a trillion dollars. The EU has </w:t>
      </w:r>
      <w:r w:rsidRPr="00673942">
        <w:rPr>
          <w:rFonts w:asciiTheme="minorHAnsi" w:hAnsiTheme="minorHAnsi"/>
          <w:szCs w:val="22"/>
        </w:rPr>
        <w:lastRenderedPageBreak/>
        <w:t>already spent €500 million in research for the development of e-health tools and systems since the early 1990s. They have allocated another €50 billion to be disbursed from 2007 to 2013.</w:t>
      </w:r>
    </w:p>
    <w:p w:rsidR="00851C84" w:rsidRPr="00673942" w:rsidRDefault="00851C84" w:rsidP="00673942">
      <w:pPr>
        <w:rPr>
          <w:rFonts w:asciiTheme="minorHAnsi" w:hAnsiTheme="minorHAnsi"/>
          <w:szCs w:val="22"/>
        </w:rPr>
      </w:pPr>
      <w:r w:rsidRPr="00673942">
        <w:rPr>
          <w:rFonts w:asciiTheme="minorHAnsi" w:hAnsiTheme="minorHAnsi"/>
          <w:szCs w:val="22"/>
        </w:rPr>
        <w:t xml:space="preserve">There is general consensus that </w:t>
      </w:r>
      <w:r>
        <w:rPr>
          <w:rFonts w:asciiTheme="minorHAnsi" w:hAnsiTheme="minorHAnsi"/>
          <w:szCs w:val="22"/>
        </w:rPr>
        <w:t>e-health</w:t>
      </w:r>
      <w:r w:rsidRPr="00673942">
        <w:rPr>
          <w:rFonts w:asciiTheme="minorHAnsi" w:hAnsiTheme="minorHAnsi"/>
          <w:szCs w:val="22"/>
        </w:rPr>
        <w:t xml:space="preserve"> solutions are the answer to spiraling </w:t>
      </w:r>
      <w:r>
        <w:rPr>
          <w:rFonts w:asciiTheme="minorHAnsi" w:hAnsiTheme="minorHAnsi"/>
          <w:szCs w:val="22"/>
        </w:rPr>
        <w:t>healthcare</w:t>
      </w:r>
      <w:r w:rsidRPr="00673942">
        <w:rPr>
          <w:rFonts w:asciiTheme="minorHAnsi" w:hAnsiTheme="minorHAnsi"/>
          <w:szCs w:val="22"/>
        </w:rPr>
        <w:t xml:space="preserve"> expenses but it is unclear how this will be achieved. The EU member countries have agreed that legislation needs to be changed to help promote free flow of </w:t>
      </w:r>
      <w:r>
        <w:rPr>
          <w:rFonts w:asciiTheme="minorHAnsi" w:hAnsiTheme="minorHAnsi"/>
          <w:szCs w:val="22"/>
        </w:rPr>
        <w:t>healthcare</w:t>
      </w:r>
      <w:r w:rsidRPr="00673942">
        <w:rPr>
          <w:rFonts w:asciiTheme="minorHAnsi" w:hAnsiTheme="minorHAnsi"/>
          <w:szCs w:val="22"/>
        </w:rPr>
        <w:t xml:space="preserve"> information across borders. The U.S. wrote the Health Insurance Portability Accountability Act (HIPPA) and the Certification Commission for Health Information Technology (CCHIT) specifications to help vendors. </w:t>
      </w:r>
    </w:p>
    <w:p w:rsidR="00F762FB" w:rsidRPr="00673942" w:rsidRDefault="00851C84" w:rsidP="00673942">
      <w:pPr>
        <w:rPr>
          <w:rFonts w:asciiTheme="minorHAnsi" w:hAnsiTheme="minorHAnsi"/>
          <w:szCs w:val="22"/>
        </w:rPr>
      </w:pPr>
      <w:r>
        <w:rPr>
          <w:rFonts w:asciiTheme="minorHAnsi" w:hAnsiTheme="minorHAnsi"/>
          <w:szCs w:val="22"/>
        </w:rPr>
        <w:t>E-health</w:t>
      </w:r>
      <w:r w:rsidRPr="00673942">
        <w:rPr>
          <w:rFonts w:asciiTheme="minorHAnsi" w:hAnsiTheme="minorHAnsi"/>
          <w:szCs w:val="22"/>
        </w:rPr>
        <w:t xml:space="preserve"> IT expenditures in the U.S. were $7.6 billion in 2006 and are expected to rise to $12 billion by 2011.</w:t>
      </w:r>
      <w:r w:rsidRPr="00673942">
        <w:rPr>
          <w:rStyle w:val="FootnoteReference"/>
          <w:rFonts w:asciiTheme="minorHAnsi" w:hAnsiTheme="minorHAnsi"/>
          <w:color w:val="262626"/>
          <w:szCs w:val="22"/>
        </w:rPr>
        <w:footnoteReference w:id="13"/>
      </w:r>
      <w:r w:rsidRPr="00673942">
        <w:rPr>
          <w:rFonts w:asciiTheme="minorHAnsi" w:hAnsiTheme="minorHAnsi"/>
          <w:szCs w:val="22"/>
        </w:rPr>
        <w:t xml:space="preserve"> </w:t>
      </w:r>
      <w:r w:rsidR="002C1F80" w:rsidRPr="00673942">
        <w:rPr>
          <w:rFonts w:asciiTheme="minorHAnsi" w:hAnsiTheme="minorHAnsi"/>
          <w:szCs w:val="22"/>
        </w:rPr>
        <w:t xml:space="preserve"> EU expenditures represented €19 billion in 2006 and are expected to increase to €35 billion by 2013, approximately 84% percent growth over less than 6 years.</w:t>
      </w:r>
    </w:p>
    <w:p w:rsidR="00F762FB" w:rsidRPr="00673942" w:rsidRDefault="00C64498" w:rsidP="00673942">
      <w:pPr>
        <w:rPr>
          <w:rFonts w:asciiTheme="minorHAnsi" w:hAnsiTheme="minorHAnsi"/>
          <w:szCs w:val="22"/>
        </w:rPr>
      </w:pPr>
      <w:r w:rsidRPr="00673942">
        <w:rPr>
          <w:rFonts w:asciiTheme="minorHAnsi" w:hAnsiTheme="minorHAnsi"/>
          <w:szCs w:val="22"/>
        </w:rPr>
        <w:t xml:space="preserve"> There will be a significant increase</w:t>
      </w:r>
      <w:r w:rsidR="002C1F80" w:rsidRPr="00673942">
        <w:rPr>
          <w:rFonts w:asciiTheme="minorHAnsi" w:hAnsiTheme="minorHAnsi"/>
          <w:szCs w:val="22"/>
        </w:rPr>
        <w:t xml:space="preserve"> in demand for </w:t>
      </w:r>
      <w:r w:rsidR="003858FD">
        <w:rPr>
          <w:rFonts w:asciiTheme="minorHAnsi" w:hAnsiTheme="minorHAnsi"/>
          <w:szCs w:val="22"/>
        </w:rPr>
        <w:t>e-health</w:t>
      </w:r>
      <w:r w:rsidR="002C1F80" w:rsidRPr="00673942">
        <w:rPr>
          <w:rFonts w:asciiTheme="minorHAnsi" w:hAnsiTheme="minorHAnsi"/>
          <w:szCs w:val="22"/>
        </w:rPr>
        <w:t xml:space="preserve"> solutions</w:t>
      </w:r>
      <w:r w:rsidRPr="00673942">
        <w:rPr>
          <w:rFonts w:asciiTheme="minorHAnsi" w:hAnsiTheme="minorHAnsi"/>
          <w:szCs w:val="22"/>
        </w:rPr>
        <w:t xml:space="preserve">. </w:t>
      </w:r>
      <w:r w:rsidR="002C1F80" w:rsidRPr="00673942">
        <w:rPr>
          <w:rFonts w:asciiTheme="minorHAnsi" w:hAnsiTheme="minorHAnsi"/>
          <w:szCs w:val="22"/>
        </w:rPr>
        <w:t xml:space="preserve"> </w:t>
      </w:r>
      <w:r w:rsidR="004C6537">
        <w:rPr>
          <w:rFonts w:asciiTheme="minorHAnsi" w:hAnsiTheme="minorHAnsi"/>
          <w:szCs w:val="22"/>
        </w:rPr>
        <w:t xml:space="preserve">Improving the systems that manage information </w:t>
      </w:r>
      <w:r w:rsidR="003858FD">
        <w:rPr>
          <w:rFonts w:asciiTheme="minorHAnsi" w:hAnsiTheme="minorHAnsi"/>
          <w:szCs w:val="22"/>
        </w:rPr>
        <w:t>is</w:t>
      </w:r>
      <w:r w:rsidR="004C6537">
        <w:rPr>
          <w:rFonts w:asciiTheme="minorHAnsi" w:hAnsiTheme="minorHAnsi"/>
          <w:szCs w:val="22"/>
        </w:rPr>
        <w:t xml:space="preserve"> the best way to ensure </w:t>
      </w:r>
      <w:r w:rsidR="00834F63">
        <w:rPr>
          <w:rFonts w:asciiTheme="minorHAnsi" w:hAnsiTheme="minorHAnsi"/>
          <w:szCs w:val="22"/>
        </w:rPr>
        <w:t>quality of service and reduce costs.</w:t>
      </w:r>
    </w:p>
    <w:p w:rsidR="00C14CF9" w:rsidRDefault="00673942" w:rsidP="00C14CF9">
      <w:pPr>
        <w:pStyle w:val="Heading1"/>
      </w:pPr>
      <w:bookmarkStart w:id="58" w:name="_Toc285199671"/>
      <w:bookmarkStart w:id="59" w:name="_Toc294099167"/>
      <w:bookmarkStart w:id="60" w:name="_Toc294099297"/>
      <w:r w:rsidRPr="00334B9F">
        <w:t xml:space="preserve">3.0 </w:t>
      </w:r>
      <w:r w:rsidR="002C1F80" w:rsidRPr="00334B9F">
        <w:t>Target Market</w:t>
      </w:r>
      <w:bookmarkEnd w:id="58"/>
      <w:bookmarkEnd w:id="59"/>
      <w:bookmarkEnd w:id="60"/>
    </w:p>
    <w:p w:rsidR="00C14CF9" w:rsidRPr="00C14CF9" w:rsidRDefault="00C14CF9" w:rsidP="00C14CF9"/>
    <w:p w:rsidR="00F762FB" w:rsidRPr="00334B9F" w:rsidRDefault="002C1F80" w:rsidP="003A411A">
      <w:pPr>
        <w:pStyle w:val="Heading21"/>
      </w:pPr>
      <w:bookmarkStart w:id="61" w:name="_Toc285199672"/>
      <w:bookmarkStart w:id="62" w:name="_Toc294099168"/>
      <w:bookmarkStart w:id="63" w:name="_Toc294099298"/>
      <w:r w:rsidRPr="00334B9F">
        <w:t>3.</w:t>
      </w:r>
      <w:r w:rsidR="00673942" w:rsidRPr="00334B9F">
        <w:t>1</w:t>
      </w:r>
      <w:r w:rsidRPr="00334B9F">
        <w:t xml:space="preserve"> Customers</w:t>
      </w:r>
      <w:bookmarkEnd w:id="61"/>
      <w:bookmarkEnd w:id="62"/>
      <w:bookmarkEnd w:id="63"/>
    </w:p>
    <w:p w:rsidR="00841EC6" w:rsidRPr="001F52EB" w:rsidRDefault="008F3503" w:rsidP="001F52EB">
      <w:pPr>
        <w:rPr>
          <w:rFonts w:asciiTheme="minorHAnsi" w:hAnsiTheme="minorHAnsi"/>
          <w:szCs w:val="22"/>
        </w:rPr>
      </w:pPr>
      <w:ins w:id="64" w:author="eaass" w:date="2011-06-03T13:53:00Z">
        <w:r>
          <w:rPr>
            <w:rFonts w:asciiTheme="minorHAnsi" w:hAnsiTheme="minorHAnsi"/>
            <w:szCs w:val="22"/>
          </w:rPr>
          <w:t xml:space="preserve">Though </w:t>
        </w:r>
      </w:ins>
      <w:r w:rsidR="004A4DA1">
        <w:rPr>
          <w:rFonts w:asciiTheme="minorHAnsi" w:hAnsiTheme="minorHAnsi"/>
          <w:szCs w:val="22"/>
        </w:rPr>
        <w:t>Health XCEL</w:t>
      </w:r>
      <w:r w:rsidR="004C6537">
        <w:rPr>
          <w:rFonts w:asciiTheme="minorHAnsi" w:hAnsiTheme="minorHAnsi"/>
          <w:szCs w:val="22"/>
        </w:rPr>
        <w:t xml:space="preserve"> provides solution</w:t>
      </w:r>
      <w:r w:rsidR="00834F63">
        <w:rPr>
          <w:rFonts w:asciiTheme="minorHAnsi" w:hAnsiTheme="minorHAnsi"/>
          <w:szCs w:val="22"/>
        </w:rPr>
        <w:t>s</w:t>
      </w:r>
      <w:r w:rsidR="004C6537">
        <w:rPr>
          <w:rFonts w:asciiTheme="minorHAnsi" w:hAnsiTheme="minorHAnsi"/>
          <w:szCs w:val="22"/>
        </w:rPr>
        <w:t xml:space="preserve"> which </w:t>
      </w:r>
      <w:del w:id="65" w:author="eaass" w:date="2011-06-03T13:53:00Z">
        <w:r w:rsidR="004C6537" w:rsidDel="008F3503">
          <w:rPr>
            <w:rFonts w:asciiTheme="minorHAnsi" w:hAnsiTheme="minorHAnsi"/>
            <w:szCs w:val="22"/>
          </w:rPr>
          <w:delText xml:space="preserve">appeal </w:delText>
        </w:r>
        <w:r w:rsidR="00841EC6" w:rsidDel="008F3503">
          <w:rPr>
            <w:rFonts w:asciiTheme="minorHAnsi" w:hAnsiTheme="minorHAnsi"/>
            <w:szCs w:val="22"/>
          </w:rPr>
          <w:delText>to the entire healthcare market</w:delText>
        </w:r>
        <w:r w:rsidR="004C6537" w:rsidDel="008F3503">
          <w:rPr>
            <w:rFonts w:asciiTheme="minorHAnsi" w:hAnsiTheme="minorHAnsi"/>
            <w:szCs w:val="22"/>
          </w:rPr>
          <w:delText xml:space="preserve">. </w:delText>
        </w:r>
        <w:r w:rsidR="00841EC6" w:rsidDel="008F3503">
          <w:rPr>
            <w:rFonts w:asciiTheme="minorHAnsi" w:hAnsiTheme="minorHAnsi"/>
            <w:szCs w:val="22"/>
          </w:rPr>
          <w:delText>H</w:delText>
        </w:r>
      </w:del>
      <w:ins w:id="66" w:author="eaass" w:date="2011-06-03T13:54:00Z">
        <w:r>
          <w:rPr>
            <w:rFonts w:asciiTheme="minorHAnsi" w:hAnsiTheme="minorHAnsi"/>
            <w:szCs w:val="22"/>
          </w:rPr>
          <w:t>h</w:t>
        </w:r>
      </w:ins>
      <w:r w:rsidR="00841EC6">
        <w:rPr>
          <w:rFonts w:asciiTheme="minorHAnsi" w:hAnsiTheme="minorHAnsi"/>
          <w:szCs w:val="22"/>
        </w:rPr>
        <w:t>ealthcare</w:t>
      </w:r>
      <w:r w:rsidR="00686F66">
        <w:rPr>
          <w:rFonts w:asciiTheme="minorHAnsi" w:hAnsiTheme="minorHAnsi"/>
          <w:szCs w:val="22"/>
        </w:rPr>
        <w:t xml:space="preserve"> </w:t>
      </w:r>
      <w:r w:rsidR="00FF43C8">
        <w:rPr>
          <w:rFonts w:asciiTheme="minorHAnsi" w:hAnsiTheme="minorHAnsi"/>
          <w:szCs w:val="22"/>
        </w:rPr>
        <w:t>professionals</w:t>
      </w:r>
      <w:r w:rsidR="00841EC6">
        <w:rPr>
          <w:rFonts w:asciiTheme="minorHAnsi" w:hAnsiTheme="minorHAnsi"/>
          <w:szCs w:val="22"/>
        </w:rPr>
        <w:t xml:space="preserve"> and</w:t>
      </w:r>
      <w:r w:rsidR="003858FD">
        <w:rPr>
          <w:rFonts w:asciiTheme="minorHAnsi" w:hAnsiTheme="minorHAnsi"/>
          <w:szCs w:val="22"/>
        </w:rPr>
        <w:t xml:space="preserve"> l</w:t>
      </w:r>
      <w:r w:rsidR="003858FD" w:rsidRPr="00673942">
        <w:rPr>
          <w:rFonts w:asciiTheme="minorHAnsi" w:hAnsiTheme="minorHAnsi"/>
          <w:szCs w:val="22"/>
        </w:rPr>
        <w:t>arge healthcare institutions</w:t>
      </w:r>
      <w:r w:rsidR="003858FD">
        <w:rPr>
          <w:rFonts w:asciiTheme="minorHAnsi" w:hAnsiTheme="minorHAnsi"/>
          <w:szCs w:val="22"/>
        </w:rPr>
        <w:t xml:space="preserve"> and even national health systems</w:t>
      </w:r>
      <w:r w:rsidR="003858FD" w:rsidRPr="00673942">
        <w:rPr>
          <w:rFonts w:asciiTheme="minorHAnsi" w:hAnsiTheme="minorHAnsi"/>
          <w:szCs w:val="22"/>
        </w:rPr>
        <w:t xml:space="preserve"> can </w:t>
      </w:r>
      <w:ins w:id="67" w:author="eaass" w:date="2011-06-03T13:54:00Z">
        <w:r>
          <w:rPr>
            <w:rFonts w:asciiTheme="minorHAnsi" w:hAnsiTheme="minorHAnsi"/>
            <w:szCs w:val="22"/>
          </w:rPr>
          <w:t xml:space="preserve">use to </w:t>
        </w:r>
      </w:ins>
      <w:r w:rsidR="003858FD">
        <w:rPr>
          <w:rFonts w:asciiTheme="minorHAnsi" w:hAnsiTheme="minorHAnsi"/>
          <w:szCs w:val="22"/>
        </w:rPr>
        <w:t>offload the information management</w:t>
      </w:r>
      <w:r w:rsidR="003858FD" w:rsidRPr="00673942">
        <w:rPr>
          <w:rFonts w:asciiTheme="minorHAnsi" w:hAnsiTheme="minorHAnsi"/>
          <w:szCs w:val="22"/>
        </w:rPr>
        <w:t xml:space="preserve"> </w:t>
      </w:r>
      <w:r w:rsidR="00686F66">
        <w:rPr>
          <w:rFonts w:asciiTheme="minorHAnsi" w:hAnsiTheme="minorHAnsi"/>
          <w:szCs w:val="22"/>
        </w:rPr>
        <w:t xml:space="preserve">aspect </w:t>
      </w:r>
      <w:r w:rsidR="003858FD" w:rsidRPr="00673942">
        <w:rPr>
          <w:rFonts w:asciiTheme="minorHAnsi" w:hAnsiTheme="minorHAnsi"/>
          <w:szCs w:val="22"/>
        </w:rPr>
        <w:t>of health</w:t>
      </w:r>
      <w:r w:rsidR="003858FD">
        <w:rPr>
          <w:rFonts w:asciiTheme="minorHAnsi" w:hAnsiTheme="minorHAnsi"/>
          <w:szCs w:val="22"/>
        </w:rPr>
        <w:t xml:space="preserve">care </w:t>
      </w:r>
      <w:del w:id="68" w:author="eaass" w:date="2011-06-03T13:54:00Z">
        <w:r w:rsidR="003858FD" w:rsidDel="008F3503">
          <w:rPr>
            <w:rFonts w:asciiTheme="minorHAnsi" w:hAnsiTheme="minorHAnsi"/>
            <w:szCs w:val="22"/>
          </w:rPr>
          <w:delText xml:space="preserve">to </w:delText>
        </w:r>
        <w:r w:rsidR="004A4DA1" w:rsidDel="008F3503">
          <w:rPr>
            <w:rFonts w:asciiTheme="minorHAnsi" w:hAnsiTheme="minorHAnsi"/>
            <w:szCs w:val="22"/>
          </w:rPr>
          <w:delText>Health XCEL</w:delText>
        </w:r>
        <w:r w:rsidR="003858FD" w:rsidRPr="00673942" w:rsidDel="008F3503">
          <w:rPr>
            <w:rFonts w:asciiTheme="minorHAnsi" w:hAnsiTheme="minorHAnsi"/>
            <w:szCs w:val="22"/>
          </w:rPr>
          <w:delText xml:space="preserve"> and</w:delText>
        </w:r>
        <w:r w:rsidR="003858FD" w:rsidDel="008F3503">
          <w:rPr>
            <w:rFonts w:asciiTheme="minorHAnsi" w:hAnsiTheme="minorHAnsi"/>
            <w:szCs w:val="22"/>
          </w:rPr>
          <w:delText>,</w:delText>
        </w:r>
        <w:r w:rsidR="003858FD" w:rsidRPr="00673942" w:rsidDel="008F3503">
          <w:rPr>
            <w:rFonts w:asciiTheme="minorHAnsi" w:hAnsiTheme="minorHAnsi"/>
            <w:szCs w:val="22"/>
          </w:rPr>
          <w:delText xml:space="preserve"> in the process, </w:delText>
        </w:r>
      </w:del>
      <w:ins w:id="69" w:author="eaass" w:date="2011-06-03T13:55:00Z">
        <w:r>
          <w:rPr>
            <w:rFonts w:asciiTheme="minorHAnsi" w:hAnsiTheme="minorHAnsi"/>
            <w:szCs w:val="22"/>
          </w:rPr>
          <w:t xml:space="preserve">and in the process </w:t>
        </w:r>
      </w:ins>
      <w:r w:rsidR="003858FD" w:rsidRPr="00673942">
        <w:rPr>
          <w:rFonts w:asciiTheme="minorHAnsi" w:hAnsiTheme="minorHAnsi"/>
          <w:szCs w:val="22"/>
        </w:rPr>
        <w:t>save hundreds of millions of dollars</w:t>
      </w:r>
      <w:ins w:id="70" w:author="eaass" w:date="2011-06-03T13:55:00Z">
        <w:r>
          <w:rPr>
            <w:rFonts w:asciiTheme="minorHAnsi" w:hAnsiTheme="minorHAnsi"/>
            <w:szCs w:val="22"/>
          </w:rPr>
          <w:t xml:space="preserve"> we will in the </w:t>
        </w:r>
        <w:proofErr w:type="spellStart"/>
        <w:r>
          <w:rPr>
            <w:rFonts w:asciiTheme="minorHAnsi" w:hAnsiTheme="minorHAnsi"/>
            <w:szCs w:val="22"/>
          </w:rPr>
          <w:t>intial</w:t>
        </w:r>
        <w:proofErr w:type="spellEnd"/>
        <w:r>
          <w:rPr>
            <w:rFonts w:asciiTheme="minorHAnsi" w:hAnsiTheme="minorHAnsi"/>
            <w:szCs w:val="22"/>
          </w:rPr>
          <w:t xml:space="preserve"> stages focus our attention on </w:t>
        </w:r>
        <w:r w:rsidR="00471DB4">
          <w:rPr>
            <w:rFonts w:asciiTheme="minorHAnsi" w:hAnsiTheme="minorHAnsi"/>
            <w:szCs w:val="22"/>
          </w:rPr>
          <w:t>appeali</w:t>
        </w:r>
      </w:ins>
      <w:ins w:id="71" w:author="eaass" w:date="2011-06-03T13:56:00Z">
        <w:r w:rsidR="00471DB4">
          <w:rPr>
            <w:rFonts w:asciiTheme="minorHAnsi" w:hAnsiTheme="minorHAnsi"/>
            <w:szCs w:val="22"/>
          </w:rPr>
          <w:t xml:space="preserve">ng directly to smaller healthcare practices which can immediately leverage the benefits of our </w:t>
        </w:r>
        <w:r w:rsidR="00471DB4">
          <w:rPr>
            <w:rFonts w:asciiTheme="minorHAnsi" w:hAnsiTheme="minorHAnsi"/>
            <w:szCs w:val="22"/>
          </w:rPr>
          <w:t>products</w:t>
        </w:r>
        <w:r w:rsidR="00471DB4">
          <w:rPr>
            <w:rFonts w:asciiTheme="minorHAnsi" w:hAnsiTheme="minorHAnsi"/>
            <w:szCs w:val="22"/>
          </w:rPr>
          <w:t xml:space="preserve"> and services</w:t>
        </w:r>
      </w:ins>
      <w:del w:id="72" w:author="eaass" w:date="2011-06-03T13:57:00Z">
        <w:r w:rsidR="003858FD" w:rsidRPr="00673942" w:rsidDel="00471DB4">
          <w:rPr>
            <w:rFonts w:asciiTheme="minorHAnsi" w:hAnsiTheme="minorHAnsi"/>
            <w:szCs w:val="22"/>
          </w:rPr>
          <w:delText>,</w:delText>
        </w:r>
      </w:del>
      <w:r w:rsidR="003858FD" w:rsidRPr="00673942">
        <w:rPr>
          <w:rFonts w:asciiTheme="minorHAnsi" w:hAnsiTheme="minorHAnsi"/>
          <w:szCs w:val="22"/>
        </w:rPr>
        <w:t xml:space="preserve"> while </w:t>
      </w:r>
      <w:r w:rsidR="003858FD">
        <w:rPr>
          <w:rFonts w:asciiTheme="minorHAnsi" w:hAnsiTheme="minorHAnsi"/>
          <w:szCs w:val="22"/>
        </w:rPr>
        <w:t xml:space="preserve">giving </w:t>
      </w:r>
      <w:ins w:id="73" w:author="eaass" w:date="2011-06-03T13:57:00Z">
        <w:r w:rsidR="00471DB4">
          <w:rPr>
            <w:rFonts w:asciiTheme="minorHAnsi" w:hAnsiTheme="minorHAnsi"/>
            <w:szCs w:val="22"/>
          </w:rPr>
          <w:t xml:space="preserve">their </w:t>
        </w:r>
      </w:ins>
      <w:r w:rsidR="003858FD">
        <w:rPr>
          <w:rFonts w:asciiTheme="minorHAnsi" w:hAnsiTheme="minorHAnsi"/>
          <w:szCs w:val="22"/>
        </w:rPr>
        <w:t>patients</w:t>
      </w:r>
      <w:r w:rsidR="003858FD" w:rsidRPr="00673942">
        <w:rPr>
          <w:rFonts w:asciiTheme="minorHAnsi" w:hAnsiTheme="minorHAnsi"/>
          <w:szCs w:val="22"/>
        </w:rPr>
        <w:t xml:space="preserve"> personalized attention</w:t>
      </w:r>
      <w:r w:rsidR="003858FD">
        <w:rPr>
          <w:rFonts w:asciiTheme="minorHAnsi" w:hAnsiTheme="minorHAnsi"/>
          <w:szCs w:val="22"/>
        </w:rPr>
        <w:t>.</w:t>
      </w:r>
      <w:r w:rsidR="003858FD" w:rsidRPr="00673942">
        <w:rPr>
          <w:rFonts w:asciiTheme="minorHAnsi" w:hAnsiTheme="minorHAnsi"/>
          <w:szCs w:val="22"/>
        </w:rPr>
        <w:t xml:space="preserve"> </w:t>
      </w:r>
    </w:p>
    <w:p w:rsidR="00F762FB" w:rsidRPr="0028705B" w:rsidDel="00471DB4" w:rsidRDefault="002C1F80" w:rsidP="0028705B">
      <w:pPr>
        <w:spacing w:after="0"/>
        <w:ind w:left="720"/>
        <w:rPr>
          <w:del w:id="74" w:author="eaass" w:date="2011-06-03T13:57:00Z"/>
          <w:rFonts w:asciiTheme="minorHAnsi" w:hAnsiTheme="minorHAnsi"/>
          <w:b/>
          <w:szCs w:val="22"/>
        </w:rPr>
      </w:pPr>
      <w:del w:id="75" w:author="eaass" w:date="2011-06-03T13:57:00Z">
        <w:r w:rsidRPr="0028705B" w:rsidDel="00471DB4">
          <w:rPr>
            <w:rFonts w:asciiTheme="minorHAnsi" w:hAnsiTheme="minorHAnsi"/>
            <w:b/>
            <w:szCs w:val="22"/>
          </w:rPr>
          <w:delText>Government</w:delText>
        </w:r>
      </w:del>
    </w:p>
    <w:p w:rsidR="0028705B" w:rsidDel="00471DB4" w:rsidRDefault="00E621B2" w:rsidP="0028705B">
      <w:pPr>
        <w:spacing w:after="0"/>
        <w:ind w:left="720"/>
        <w:rPr>
          <w:del w:id="76" w:author="eaass" w:date="2011-06-03T13:57:00Z"/>
          <w:rFonts w:asciiTheme="minorHAnsi" w:hAnsiTheme="minorHAnsi"/>
          <w:szCs w:val="22"/>
        </w:rPr>
      </w:pPr>
      <w:del w:id="77" w:author="eaass" w:date="2011-06-03T13:57:00Z">
        <w:r w:rsidDel="00471DB4">
          <w:rPr>
            <w:rFonts w:asciiTheme="minorHAnsi" w:hAnsiTheme="minorHAnsi"/>
            <w:szCs w:val="22"/>
          </w:rPr>
          <w:delText>Our goal will</w:delText>
        </w:r>
        <w:r w:rsidR="002C1F80" w:rsidRPr="00673942" w:rsidDel="00471DB4">
          <w:rPr>
            <w:rFonts w:asciiTheme="minorHAnsi" w:hAnsiTheme="minorHAnsi"/>
            <w:szCs w:val="22"/>
          </w:rPr>
          <w:delText xml:space="preserve"> be to have governments </w:delText>
        </w:r>
        <w:r w:rsidR="00352C82" w:rsidRPr="00673942" w:rsidDel="00471DB4">
          <w:rPr>
            <w:rFonts w:asciiTheme="minorHAnsi" w:hAnsiTheme="minorHAnsi"/>
            <w:szCs w:val="22"/>
          </w:rPr>
          <w:delText xml:space="preserve">adopt </w:delText>
        </w:r>
        <w:r w:rsidR="003858FD" w:rsidRPr="00673942" w:rsidDel="00471DB4">
          <w:rPr>
            <w:rFonts w:asciiTheme="minorHAnsi" w:hAnsiTheme="minorHAnsi"/>
            <w:szCs w:val="22"/>
          </w:rPr>
          <w:delText>our platform</w:delText>
        </w:r>
        <w:r w:rsidR="002C1F80" w:rsidRPr="00673942" w:rsidDel="00471DB4">
          <w:rPr>
            <w:rFonts w:asciiTheme="minorHAnsi" w:hAnsiTheme="minorHAnsi"/>
            <w:szCs w:val="22"/>
          </w:rPr>
          <w:delText xml:space="preserve"> </w:delText>
        </w:r>
        <w:r w:rsidR="00352C82" w:rsidRPr="00673942" w:rsidDel="00471DB4">
          <w:rPr>
            <w:rFonts w:asciiTheme="minorHAnsi" w:hAnsiTheme="minorHAnsi"/>
            <w:szCs w:val="22"/>
          </w:rPr>
          <w:delText xml:space="preserve">as a standard </w:delText>
        </w:r>
        <w:r w:rsidR="002C1F80" w:rsidRPr="00673942" w:rsidDel="00471DB4">
          <w:rPr>
            <w:rFonts w:asciiTheme="minorHAnsi" w:hAnsiTheme="minorHAnsi"/>
            <w:szCs w:val="22"/>
          </w:rPr>
          <w:delText>and partially subsidize it for its citizens. Our offering is unique and</w:delText>
        </w:r>
        <w:r w:rsidDel="00471DB4">
          <w:rPr>
            <w:rFonts w:asciiTheme="minorHAnsi" w:hAnsiTheme="minorHAnsi"/>
            <w:szCs w:val="22"/>
          </w:rPr>
          <w:delText xml:space="preserve"> is also exactly what the U.S. and </w:delText>
        </w:r>
        <w:r w:rsidR="002C1F80" w:rsidRPr="00673942" w:rsidDel="00471DB4">
          <w:rPr>
            <w:rFonts w:asciiTheme="minorHAnsi" w:hAnsiTheme="minorHAnsi"/>
            <w:szCs w:val="22"/>
          </w:rPr>
          <w:delText>European countries are looking for but too afraid to invest in to create themselves. The most successful government implementation to date ha</w:delText>
        </w:r>
        <w:r w:rsidR="00B90CD2" w:rsidDel="00471DB4">
          <w:rPr>
            <w:rFonts w:asciiTheme="minorHAnsi" w:hAnsiTheme="minorHAnsi"/>
            <w:szCs w:val="22"/>
          </w:rPr>
          <w:delText>s been the $1.2B Veterans’ Administration</w:delText>
        </w:r>
        <w:r w:rsidR="002C1F80" w:rsidRPr="00673942" w:rsidDel="00471DB4">
          <w:rPr>
            <w:rFonts w:asciiTheme="minorHAnsi" w:hAnsiTheme="minorHAnsi"/>
            <w:szCs w:val="22"/>
          </w:rPr>
          <w:delText xml:space="preserve"> software system that was built with </w:delText>
        </w:r>
        <w:r w:rsidR="00B90CD2" w:rsidDel="00471DB4">
          <w:rPr>
            <w:rFonts w:asciiTheme="minorHAnsi" w:hAnsiTheme="minorHAnsi"/>
            <w:szCs w:val="22"/>
          </w:rPr>
          <w:delText>open source technologies</w:delText>
        </w:r>
        <w:r w:rsidR="002C1F80" w:rsidRPr="00673942" w:rsidDel="00471DB4">
          <w:rPr>
            <w:rFonts w:asciiTheme="minorHAnsi" w:hAnsiTheme="minorHAnsi"/>
            <w:szCs w:val="22"/>
          </w:rPr>
          <w:delText>. Our system can be as general or as specific as necessary with our component architecture and our price point starts a lot lower.</w:delText>
        </w:r>
      </w:del>
    </w:p>
    <w:p w:rsidR="0028705B" w:rsidRDefault="0028705B" w:rsidP="0028705B">
      <w:pPr>
        <w:spacing w:after="0"/>
        <w:ind w:left="720"/>
        <w:rPr>
          <w:rFonts w:asciiTheme="minorHAnsi" w:hAnsiTheme="minorHAnsi"/>
          <w:szCs w:val="22"/>
        </w:rPr>
      </w:pPr>
    </w:p>
    <w:p w:rsidR="00F762FB" w:rsidRPr="0028705B" w:rsidRDefault="00B90CD2" w:rsidP="0028705B">
      <w:pPr>
        <w:spacing w:after="0"/>
        <w:ind w:left="720"/>
        <w:rPr>
          <w:rFonts w:asciiTheme="minorHAnsi" w:hAnsiTheme="minorHAnsi"/>
          <w:b/>
          <w:szCs w:val="22"/>
        </w:rPr>
      </w:pPr>
      <w:r>
        <w:rPr>
          <w:rFonts w:asciiTheme="minorHAnsi" w:hAnsiTheme="minorHAnsi"/>
          <w:b/>
          <w:szCs w:val="22"/>
        </w:rPr>
        <w:t>Health Professionals</w:t>
      </w:r>
    </w:p>
    <w:p w:rsidR="0028705B" w:rsidRDefault="00E621B2" w:rsidP="00E621B2">
      <w:pPr>
        <w:spacing w:after="0"/>
        <w:ind w:left="720"/>
        <w:rPr>
          <w:rFonts w:asciiTheme="minorHAnsi" w:hAnsiTheme="minorHAnsi"/>
          <w:szCs w:val="22"/>
        </w:rPr>
      </w:pPr>
      <w:proofErr w:type="spellStart"/>
      <w:r w:rsidRPr="00E621B2">
        <w:rPr>
          <w:rFonts w:asciiTheme="minorHAnsi" w:hAnsiTheme="minorHAnsi"/>
          <w:b/>
          <w:szCs w:val="22"/>
        </w:rPr>
        <w:t>GlobalHealth</w:t>
      </w:r>
      <w:proofErr w:type="spellEnd"/>
      <w:r w:rsidR="00FF43C8">
        <w:rPr>
          <w:rFonts w:asciiTheme="minorHAnsi" w:hAnsiTheme="minorHAnsi"/>
          <w:szCs w:val="22"/>
        </w:rPr>
        <w:t xml:space="preserve"> will make health professionals</w:t>
      </w:r>
      <w:r w:rsidR="002C1F80" w:rsidRPr="00673942">
        <w:rPr>
          <w:rFonts w:asciiTheme="minorHAnsi" w:hAnsiTheme="minorHAnsi"/>
          <w:szCs w:val="22"/>
        </w:rPr>
        <w:t xml:space="preserve"> more efficient, less prone to misdiagnoses, and give them access to more patient information than ever before. This is also where we see an advantageous niche market of small to mid-sized practices </w:t>
      </w:r>
      <w:r w:rsidR="003858FD" w:rsidRPr="00673942">
        <w:rPr>
          <w:rFonts w:asciiTheme="minorHAnsi" w:hAnsiTheme="minorHAnsi"/>
          <w:szCs w:val="22"/>
        </w:rPr>
        <w:t>that</w:t>
      </w:r>
      <w:r w:rsidR="002C1F80" w:rsidRPr="00673942">
        <w:rPr>
          <w:rFonts w:asciiTheme="minorHAnsi" w:hAnsiTheme="minorHAnsi"/>
          <w:szCs w:val="22"/>
        </w:rPr>
        <w:t xml:space="preserve"> are already tech savvy and would be eager to try our services. </w:t>
      </w:r>
      <w:r w:rsidR="007819EE" w:rsidRPr="00673942">
        <w:rPr>
          <w:rFonts w:asciiTheme="minorHAnsi" w:hAnsiTheme="minorHAnsi"/>
          <w:szCs w:val="22"/>
        </w:rPr>
        <w:t xml:space="preserve">Additionally, the American Recovery and Reinvestment Act (ARRA) </w:t>
      </w:r>
      <w:proofErr w:type="gramStart"/>
      <w:r w:rsidR="003858FD" w:rsidRPr="00673942">
        <w:rPr>
          <w:rFonts w:asciiTheme="minorHAnsi" w:hAnsiTheme="minorHAnsi"/>
          <w:szCs w:val="22"/>
        </w:rPr>
        <w:t>provide</w:t>
      </w:r>
      <w:r w:rsidR="00834F63">
        <w:rPr>
          <w:rFonts w:asciiTheme="minorHAnsi" w:hAnsiTheme="minorHAnsi"/>
          <w:szCs w:val="22"/>
        </w:rPr>
        <w:t>s</w:t>
      </w:r>
      <w:proofErr w:type="gramEnd"/>
      <w:r w:rsidR="007819EE" w:rsidRPr="00673942">
        <w:rPr>
          <w:rFonts w:asciiTheme="minorHAnsi" w:hAnsiTheme="minorHAnsi"/>
          <w:szCs w:val="22"/>
        </w:rPr>
        <w:t xml:space="preserve"> physicians with up to $44,000 in financial incen</w:t>
      </w:r>
      <w:r w:rsidR="00834F63">
        <w:rPr>
          <w:rFonts w:asciiTheme="minorHAnsi" w:hAnsiTheme="minorHAnsi"/>
          <w:szCs w:val="22"/>
        </w:rPr>
        <w:t>tives to adopt EHRs. (Appendix 3</w:t>
      </w:r>
      <w:r w:rsidR="007819EE" w:rsidRPr="00673942">
        <w:rPr>
          <w:rFonts w:asciiTheme="minorHAnsi" w:hAnsiTheme="minorHAnsi"/>
          <w:szCs w:val="22"/>
        </w:rPr>
        <w:t xml:space="preserve">) </w:t>
      </w:r>
    </w:p>
    <w:p w:rsidR="00E621B2" w:rsidDel="00471DB4" w:rsidRDefault="00E621B2" w:rsidP="00E621B2">
      <w:pPr>
        <w:spacing w:after="0"/>
        <w:ind w:left="720"/>
        <w:rPr>
          <w:del w:id="78" w:author="eaass" w:date="2011-06-03T13:57:00Z"/>
          <w:rFonts w:asciiTheme="minorHAnsi" w:hAnsiTheme="minorHAnsi"/>
          <w:szCs w:val="22"/>
        </w:rPr>
      </w:pPr>
    </w:p>
    <w:p w:rsidR="0028705B" w:rsidRPr="00E621B2" w:rsidDel="00471DB4" w:rsidRDefault="00FF705C" w:rsidP="00E621B2">
      <w:pPr>
        <w:spacing w:after="0"/>
        <w:ind w:left="720"/>
        <w:rPr>
          <w:del w:id="79" w:author="eaass" w:date="2011-06-03T13:57:00Z"/>
          <w:rFonts w:asciiTheme="minorHAnsi" w:hAnsiTheme="minorHAnsi"/>
          <w:b/>
          <w:szCs w:val="22"/>
        </w:rPr>
      </w:pPr>
      <w:del w:id="80" w:author="eaass" w:date="2011-06-03T13:57:00Z">
        <w:r w:rsidDel="00471DB4">
          <w:rPr>
            <w:rFonts w:asciiTheme="minorHAnsi" w:hAnsiTheme="minorHAnsi"/>
            <w:b/>
            <w:szCs w:val="22"/>
          </w:rPr>
          <w:delText>Healthcare</w:delText>
        </w:r>
        <w:r w:rsidR="0028705B" w:rsidRPr="0028705B" w:rsidDel="00471DB4">
          <w:rPr>
            <w:rFonts w:asciiTheme="minorHAnsi" w:hAnsiTheme="minorHAnsi"/>
            <w:b/>
            <w:szCs w:val="22"/>
          </w:rPr>
          <w:delText xml:space="preserve"> institutions (hospitals, clinics, insurance companies, etc)</w:delText>
        </w:r>
      </w:del>
    </w:p>
    <w:p w:rsidR="00E621B2" w:rsidDel="00471DB4" w:rsidRDefault="002C1F80" w:rsidP="00673942">
      <w:pPr>
        <w:ind w:left="720"/>
        <w:rPr>
          <w:del w:id="81" w:author="eaass" w:date="2011-06-03T13:57:00Z"/>
          <w:rFonts w:asciiTheme="minorHAnsi" w:hAnsiTheme="minorHAnsi"/>
          <w:szCs w:val="22"/>
        </w:rPr>
      </w:pPr>
      <w:del w:id="82" w:author="eaass" w:date="2011-06-03T13:57:00Z">
        <w:r w:rsidRPr="00673942" w:rsidDel="00471DB4">
          <w:rPr>
            <w:rFonts w:asciiTheme="minorHAnsi" w:hAnsiTheme="minorHAnsi"/>
            <w:szCs w:val="22"/>
          </w:rPr>
          <w:delText xml:space="preserve">The customers who will </w:delText>
        </w:r>
        <w:r w:rsidR="00352C82" w:rsidRPr="00673942" w:rsidDel="00471DB4">
          <w:rPr>
            <w:rFonts w:asciiTheme="minorHAnsi" w:hAnsiTheme="minorHAnsi"/>
            <w:szCs w:val="22"/>
          </w:rPr>
          <w:delText xml:space="preserve">find most value </w:delText>
        </w:r>
        <w:r w:rsidR="003858FD" w:rsidRPr="00673942" w:rsidDel="00471DB4">
          <w:rPr>
            <w:rFonts w:asciiTheme="minorHAnsi" w:hAnsiTheme="minorHAnsi"/>
            <w:szCs w:val="22"/>
          </w:rPr>
          <w:delText>from our</w:delText>
        </w:r>
        <w:r w:rsidRPr="00673942" w:rsidDel="00471DB4">
          <w:rPr>
            <w:rFonts w:asciiTheme="minorHAnsi" w:hAnsiTheme="minorHAnsi"/>
            <w:szCs w:val="22"/>
          </w:rPr>
          <w:delText xml:space="preserve"> </w:delText>
        </w:r>
        <w:r w:rsidR="003858FD" w:rsidRPr="00673942" w:rsidDel="00471DB4">
          <w:rPr>
            <w:rFonts w:asciiTheme="minorHAnsi" w:hAnsiTheme="minorHAnsi"/>
            <w:szCs w:val="22"/>
          </w:rPr>
          <w:delText>services are</w:delText>
        </w:r>
        <w:r w:rsidR="00E621B2" w:rsidDel="00471DB4">
          <w:rPr>
            <w:rFonts w:asciiTheme="minorHAnsi" w:hAnsiTheme="minorHAnsi"/>
            <w:szCs w:val="22"/>
          </w:rPr>
          <w:delText xml:space="preserve"> </w:delText>
        </w:r>
        <w:r w:rsidR="00FF705C" w:rsidDel="00471DB4">
          <w:rPr>
            <w:rFonts w:asciiTheme="minorHAnsi" w:hAnsiTheme="minorHAnsi"/>
            <w:szCs w:val="22"/>
          </w:rPr>
          <w:delText>healthcare</w:delText>
        </w:r>
        <w:r w:rsidR="00E621B2" w:rsidDel="00471DB4">
          <w:rPr>
            <w:rFonts w:asciiTheme="minorHAnsi" w:hAnsiTheme="minorHAnsi"/>
            <w:szCs w:val="22"/>
          </w:rPr>
          <w:delText xml:space="preserve"> institutions who will use our product on a regular basis and improve their margins as a result of it.</w:delText>
        </w:r>
      </w:del>
    </w:p>
    <w:p w:rsidR="00F762FB" w:rsidRPr="00673942" w:rsidDel="00471DB4" w:rsidRDefault="00B764F7" w:rsidP="00673942">
      <w:pPr>
        <w:ind w:left="720"/>
        <w:rPr>
          <w:del w:id="83" w:author="eaass" w:date="2011-06-03T13:57:00Z"/>
          <w:rFonts w:asciiTheme="minorHAnsi" w:hAnsiTheme="minorHAnsi"/>
          <w:szCs w:val="22"/>
        </w:rPr>
      </w:pPr>
      <w:del w:id="84" w:author="eaass" w:date="2011-06-03T13:57:00Z">
        <w:r w:rsidDel="00471DB4">
          <w:rPr>
            <w:rFonts w:asciiTheme="minorHAnsi" w:hAnsiTheme="minorHAnsi"/>
            <w:szCs w:val="22"/>
          </w:rPr>
          <w:delText>Healthcare institutions will expect continued access to the types of data and applications that they are already using. We anticipate a deliberate roll</w:delText>
        </w:r>
        <w:r w:rsidR="00841EC6" w:rsidDel="00471DB4">
          <w:rPr>
            <w:rFonts w:asciiTheme="minorHAnsi" w:hAnsiTheme="minorHAnsi"/>
            <w:szCs w:val="22"/>
          </w:rPr>
          <w:delText xml:space="preserve">out where they test some of </w:delText>
        </w:r>
        <w:r w:rsidDel="00471DB4">
          <w:rPr>
            <w:rFonts w:asciiTheme="minorHAnsi" w:hAnsiTheme="minorHAnsi"/>
            <w:szCs w:val="22"/>
          </w:rPr>
          <w:delText>our services before</w:delText>
        </w:r>
        <w:r w:rsidR="002C1F80" w:rsidRPr="00673942" w:rsidDel="00471DB4">
          <w:rPr>
            <w:rFonts w:asciiTheme="minorHAnsi" w:hAnsiTheme="minorHAnsi"/>
            <w:szCs w:val="22"/>
          </w:rPr>
          <w:delText xml:space="preserve"> they see the value of moving all </w:delText>
        </w:r>
        <w:r w:rsidR="00352C82" w:rsidRPr="00673942" w:rsidDel="00471DB4">
          <w:rPr>
            <w:rFonts w:asciiTheme="minorHAnsi" w:hAnsiTheme="minorHAnsi"/>
            <w:szCs w:val="22"/>
          </w:rPr>
          <w:delText xml:space="preserve">their </w:delText>
        </w:r>
        <w:r w:rsidR="002C1F80" w:rsidRPr="00673942" w:rsidDel="00471DB4">
          <w:rPr>
            <w:rFonts w:asciiTheme="minorHAnsi" w:hAnsiTheme="minorHAnsi"/>
            <w:szCs w:val="22"/>
          </w:rPr>
          <w:delText xml:space="preserve">data over to our platform. Our strategy is to leverage existing contacts with the Healthcare Corporation of America in Nashville to start a </w:delText>
        </w:r>
        <w:r w:rsidR="00E621B2" w:rsidDel="00471DB4">
          <w:rPr>
            <w:rFonts w:asciiTheme="minorHAnsi" w:hAnsiTheme="minorHAnsi"/>
            <w:szCs w:val="22"/>
          </w:rPr>
          <w:delText>“</w:delText>
        </w:r>
        <w:r w:rsidR="002C1F80" w:rsidRPr="00673942" w:rsidDel="00471DB4">
          <w:rPr>
            <w:rFonts w:asciiTheme="minorHAnsi" w:hAnsiTheme="minorHAnsi"/>
            <w:szCs w:val="22"/>
          </w:rPr>
          <w:delText>Proof of Concept</w:delText>
        </w:r>
        <w:r w:rsidR="00E621B2" w:rsidDel="00471DB4">
          <w:rPr>
            <w:rFonts w:asciiTheme="minorHAnsi" w:hAnsiTheme="minorHAnsi"/>
            <w:szCs w:val="22"/>
          </w:rPr>
          <w:delText>”</w:delText>
        </w:r>
        <w:r w:rsidR="002C1F80" w:rsidRPr="00673942" w:rsidDel="00471DB4">
          <w:rPr>
            <w:rFonts w:asciiTheme="minorHAnsi" w:hAnsiTheme="minorHAnsi"/>
            <w:szCs w:val="22"/>
          </w:rPr>
          <w:delText xml:space="preserve"> with them and show them the power of a centralized solution and how it could easily integrate into all their hospitals.</w:delText>
        </w:r>
        <w:r w:rsidR="007819EE" w:rsidRPr="00673942" w:rsidDel="00471DB4">
          <w:rPr>
            <w:rFonts w:asciiTheme="minorHAnsi" w:hAnsiTheme="minorHAnsi"/>
            <w:szCs w:val="22"/>
          </w:rPr>
          <w:delText xml:space="preserve"> ARRA also provides hospitals with a system of benefits and penalties if they </w:delText>
        </w:r>
        <w:r w:rsidR="00834F63" w:rsidDel="00471DB4">
          <w:rPr>
            <w:rFonts w:asciiTheme="minorHAnsi" w:hAnsiTheme="minorHAnsi"/>
            <w:szCs w:val="22"/>
          </w:rPr>
          <w:delText>chose to adopt EHRs. (Appendix 4</w:delText>
        </w:r>
        <w:r w:rsidR="007819EE" w:rsidRPr="00673942" w:rsidDel="00471DB4">
          <w:rPr>
            <w:rFonts w:asciiTheme="minorHAnsi" w:hAnsiTheme="minorHAnsi"/>
            <w:szCs w:val="22"/>
          </w:rPr>
          <w:delText>)</w:delText>
        </w:r>
      </w:del>
    </w:p>
    <w:p w:rsidR="00F762FB" w:rsidRPr="0028705B" w:rsidRDefault="003858FD" w:rsidP="0028705B">
      <w:pPr>
        <w:spacing w:after="0"/>
        <w:ind w:left="720"/>
        <w:rPr>
          <w:rFonts w:asciiTheme="minorHAnsi" w:hAnsiTheme="minorHAnsi"/>
          <w:b/>
          <w:szCs w:val="22"/>
        </w:rPr>
      </w:pPr>
      <w:r w:rsidRPr="0028705B">
        <w:rPr>
          <w:rFonts w:asciiTheme="minorHAnsi" w:hAnsiTheme="minorHAnsi"/>
          <w:b/>
          <w:szCs w:val="22"/>
        </w:rPr>
        <w:t>E-health</w:t>
      </w:r>
      <w:r w:rsidR="002C1F80" w:rsidRPr="0028705B">
        <w:rPr>
          <w:rFonts w:asciiTheme="minorHAnsi" w:hAnsiTheme="minorHAnsi"/>
          <w:b/>
          <w:szCs w:val="22"/>
        </w:rPr>
        <w:t xml:space="preserve"> vendors</w:t>
      </w:r>
    </w:p>
    <w:p w:rsidR="00352C82" w:rsidRDefault="003858FD" w:rsidP="001F52EB">
      <w:pPr>
        <w:spacing w:after="0"/>
        <w:ind w:left="720"/>
        <w:rPr>
          <w:rFonts w:asciiTheme="minorHAnsi" w:hAnsiTheme="minorHAnsi"/>
          <w:szCs w:val="22"/>
        </w:rPr>
      </w:pPr>
      <w:r>
        <w:rPr>
          <w:rFonts w:asciiTheme="minorHAnsi" w:hAnsiTheme="minorHAnsi"/>
          <w:szCs w:val="22"/>
        </w:rPr>
        <w:t>E-health</w:t>
      </w:r>
      <w:r w:rsidR="002C1F80" w:rsidRPr="00673942">
        <w:rPr>
          <w:rFonts w:asciiTheme="minorHAnsi" w:hAnsiTheme="minorHAnsi"/>
          <w:szCs w:val="22"/>
        </w:rPr>
        <w:t xml:space="preserve"> vendors are our 3</w:t>
      </w:r>
      <w:r w:rsidR="002C1F80" w:rsidRPr="00673942">
        <w:rPr>
          <w:rFonts w:asciiTheme="minorHAnsi" w:hAnsiTheme="minorHAnsi"/>
          <w:szCs w:val="22"/>
          <w:vertAlign w:val="superscript"/>
        </w:rPr>
        <w:t>rd</w:t>
      </w:r>
      <w:r w:rsidR="002C1F80" w:rsidRPr="00673942">
        <w:rPr>
          <w:rFonts w:asciiTheme="minorHAnsi" w:hAnsiTheme="minorHAnsi"/>
          <w:szCs w:val="22"/>
        </w:rPr>
        <w:t xml:space="preserve"> party counterparts. They </w:t>
      </w:r>
      <w:r w:rsidR="00E621B2">
        <w:rPr>
          <w:rFonts w:asciiTheme="minorHAnsi" w:hAnsiTheme="minorHAnsi"/>
          <w:szCs w:val="22"/>
        </w:rPr>
        <w:t xml:space="preserve">will </w:t>
      </w:r>
      <w:r w:rsidR="002C1F80" w:rsidRPr="00673942">
        <w:rPr>
          <w:rFonts w:asciiTheme="minorHAnsi" w:hAnsiTheme="minorHAnsi"/>
          <w:szCs w:val="22"/>
        </w:rPr>
        <w:t xml:space="preserve">work closely with us and </w:t>
      </w:r>
      <w:r w:rsidR="00352C82" w:rsidRPr="00673942">
        <w:rPr>
          <w:rFonts w:asciiTheme="minorHAnsi" w:hAnsiTheme="minorHAnsi"/>
          <w:szCs w:val="22"/>
        </w:rPr>
        <w:t>become</w:t>
      </w:r>
      <w:r w:rsidR="002C1F80" w:rsidRPr="00673942">
        <w:rPr>
          <w:rFonts w:asciiTheme="minorHAnsi" w:hAnsiTheme="minorHAnsi"/>
          <w:szCs w:val="22"/>
        </w:rPr>
        <w:t xml:space="preserve"> our certified solution providers. They create and support custom applications that are built for our enterprise clients.</w:t>
      </w:r>
      <w:r w:rsidR="00834F63">
        <w:rPr>
          <w:rFonts w:asciiTheme="minorHAnsi" w:hAnsiTheme="minorHAnsi"/>
          <w:szCs w:val="22"/>
        </w:rPr>
        <w:t xml:space="preserve"> (Appendix 5</w:t>
      </w:r>
      <w:r w:rsidR="001F52EB">
        <w:rPr>
          <w:rFonts w:asciiTheme="minorHAnsi" w:hAnsiTheme="minorHAnsi"/>
          <w:szCs w:val="22"/>
        </w:rPr>
        <w:t>)</w:t>
      </w:r>
    </w:p>
    <w:p w:rsidR="001F52EB" w:rsidRDefault="001F52EB" w:rsidP="00834F63">
      <w:pPr>
        <w:spacing w:after="0"/>
        <w:rPr>
          <w:rFonts w:asciiTheme="minorHAnsi" w:hAnsiTheme="minorHAnsi"/>
          <w:szCs w:val="22"/>
        </w:rPr>
      </w:pPr>
    </w:p>
    <w:p w:rsidR="00834F63" w:rsidRPr="00673942" w:rsidRDefault="00FF705C" w:rsidP="00834F63">
      <w:pPr>
        <w:pStyle w:val="Heading21"/>
      </w:pPr>
      <w:bookmarkStart w:id="85" w:name="_Toc285199673"/>
      <w:bookmarkStart w:id="86" w:name="_Toc294099169"/>
      <w:bookmarkStart w:id="87" w:name="_Toc294099299"/>
      <w:r>
        <w:t>3.2</w:t>
      </w:r>
      <w:r w:rsidR="00834F63">
        <w:t xml:space="preserve"> Marketing &amp; Promotions</w:t>
      </w:r>
      <w:bookmarkEnd w:id="85"/>
      <w:bookmarkEnd w:id="86"/>
      <w:bookmarkEnd w:id="87"/>
    </w:p>
    <w:p w:rsidR="00F762FB" w:rsidRPr="00673942" w:rsidRDefault="002C1F80" w:rsidP="00673942">
      <w:pPr>
        <w:rPr>
          <w:rFonts w:asciiTheme="minorHAnsi" w:hAnsiTheme="minorHAnsi"/>
          <w:szCs w:val="22"/>
        </w:rPr>
      </w:pPr>
      <w:r w:rsidRPr="00673942">
        <w:rPr>
          <w:rFonts w:asciiTheme="minorHAnsi" w:hAnsiTheme="minorHAnsi"/>
          <w:szCs w:val="22"/>
        </w:rPr>
        <w:t xml:space="preserve">When </w:t>
      </w:r>
      <w:r w:rsidR="004A4DA1">
        <w:rPr>
          <w:rFonts w:asciiTheme="minorHAnsi" w:hAnsiTheme="minorHAnsi"/>
          <w:szCs w:val="22"/>
        </w:rPr>
        <w:t>Health XCEL</w:t>
      </w:r>
      <w:r w:rsidRPr="00673942">
        <w:rPr>
          <w:rFonts w:asciiTheme="minorHAnsi" w:hAnsiTheme="minorHAnsi"/>
          <w:szCs w:val="22"/>
        </w:rPr>
        <w:t xml:space="preserve"> first launches </w:t>
      </w:r>
      <w:proofErr w:type="spellStart"/>
      <w:r w:rsidR="00E621B2" w:rsidRPr="00E621B2">
        <w:rPr>
          <w:rFonts w:asciiTheme="minorHAnsi" w:hAnsiTheme="minorHAnsi"/>
          <w:b/>
          <w:szCs w:val="22"/>
        </w:rPr>
        <w:t>GlobalHealth</w:t>
      </w:r>
      <w:proofErr w:type="spellEnd"/>
      <w:r w:rsidRPr="00673942">
        <w:rPr>
          <w:rFonts w:asciiTheme="minorHAnsi" w:hAnsiTheme="minorHAnsi"/>
          <w:szCs w:val="22"/>
        </w:rPr>
        <w:t>, the target audiences will be second tier individual and small practice healthcare professionals (physical therapists, chiropractors, etc) and their patie</w:t>
      </w:r>
      <w:r w:rsidR="00E621B2">
        <w:rPr>
          <w:rFonts w:asciiTheme="minorHAnsi" w:hAnsiTheme="minorHAnsi"/>
          <w:szCs w:val="22"/>
        </w:rPr>
        <w:t>nts who want to have an online E</w:t>
      </w:r>
      <w:r w:rsidRPr="00673942">
        <w:rPr>
          <w:rFonts w:asciiTheme="minorHAnsi" w:hAnsiTheme="minorHAnsi"/>
          <w:szCs w:val="22"/>
        </w:rPr>
        <w:t xml:space="preserve">HR. All patient-physician features will be complete such as relationship management, scheduling, </w:t>
      </w:r>
      <w:r w:rsidR="002B310B">
        <w:rPr>
          <w:rFonts w:asciiTheme="minorHAnsi" w:hAnsiTheme="minorHAnsi"/>
          <w:szCs w:val="22"/>
        </w:rPr>
        <w:t>EHR</w:t>
      </w:r>
      <w:r w:rsidRPr="00673942">
        <w:rPr>
          <w:rFonts w:asciiTheme="minorHAnsi" w:hAnsiTheme="minorHAnsi"/>
          <w:szCs w:val="22"/>
        </w:rPr>
        <w:t xml:space="preserve">, etc. An example of an ideal customer is </w:t>
      </w:r>
      <w:r w:rsidRPr="00834F63">
        <w:rPr>
          <w:rFonts w:asciiTheme="minorHAnsi" w:hAnsiTheme="minorHAnsi"/>
          <w:i/>
          <w:szCs w:val="22"/>
        </w:rPr>
        <w:t>onemedical.com</w:t>
      </w:r>
      <w:r w:rsidR="00834F63">
        <w:rPr>
          <w:rFonts w:asciiTheme="minorHAnsi" w:hAnsiTheme="minorHAnsi"/>
          <w:szCs w:val="22"/>
        </w:rPr>
        <w:t xml:space="preserve">, a highly tech savvy, </w:t>
      </w:r>
      <w:r w:rsidRPr="00673942">
        <w:rPr>
          <w:rFonts w:asciiTheme="minorHAnsi" w:hAnsiTheme="minorHAnsi"/>
          <w:szCs w:val="22"/>
        </w:rPr>
        <w:t>small New York City-based practice</w:t>
      </w:r>
      <w:r w:rsidR="00834F63">
        <w:rPr>
          <w:rFonts w:asciiTheme="minorHAnsi" w:hAnsiTheme="minorHAnsi"/>
          <w:szCs w:val="22"/>
        </w:rPr>
        <w:t>,</w:t>
      </w:r>
      <w:r w:rsidRPr="00673942">
        <w:rPr>
          <w:rFonts w:asciiTheme="minorHAnsi" w:hAnsiTheme="minorHAnsi"/>
          <w:szCs w:val="22"/>
        </w:rPr>
        <w:t xml:space="preserve"> with existing scheduling and prescription refill software modules.</w:t>
      </w:r>
    </w:p>
    <w:p w:rsidR="00F762FB" w:rsidRPr="00673942" w:rsidRDefault="002C1F80" w:rsidP="00673942">
      <w:pPr>
        <w:rPr>
          <w:rFonts w:asciiTheme="minorHAnsi" w:hAnsiTheme="minorHAnsi"/>
          <w:szCs w:val="22"/>
        </w:rPr>
      </w:pPr>
      <w:r w:rsidRPr="00673942">
        <w:rPr>
          <w:rFonts w:asciiTheme="minorHAnsi" w:hAnsiTheme="minorHAnsi"/>
          <w:szCs w:val="22"/>
        </w:rPr>
        <w:t>We will promote the web site in trade magazines, through medical associations and medical journals that cater to our users. We want our first audience to be computer savvy without large elaborate antiquated systems or boxes of old paper-based records lying around. We want to target those who can immediately see our application as a solution to a problem and not as a tertiary nuisance. Physicians at hospitals are usually bogged down with old systems and paper based record keeping and will not want to embrace something new as quickly as our desired target audience.</w:t>
      </w:r>
    </w:p>
    <w:p w:rsidR="00F762FB" w:rsidRPr="00673942" w:rsidRDefault="002C1F80" w:rsidP="00673942">
      <w:pPr>
        <w:rPr>
          <w:rFonts w:asciiTheme="minorHAnsi" w:hAnsiTheme="minorHAnsi"/>
          <w:szCs w:val="22"/>
        </w:rPr>
      </w:pPr>
      <w:r w:rsidRPr="00673942">
        <w:rPr>
          <w:rFonts w:asciiTheme="minorHAnsi" w:hAnsiTheme="minorHAnsi"/>
          <w:szCs w:val="22"/>
        </w:rPr>
        <w:t>Medical associations can also</w:t>
      </w:r>
      <w:r w:rsidR="006D218F">
        <w:rPr>
          <w:rFonts w:asciiTheme="minorHAnsi" w:hAnsiTheme="minorHAnsi"/>
          <w:szCs w:val="22"/>
        </w:rPr>
        <w:t xml:space="preserve"> help us establish our reputation</w:t>
      </w:r>
      <w:r w:rsidRPr="00673942">
        <w:rPr>
          <w:rFonts w:asciiTheme="minorHAnsi" w:hAnsiTheme="minorHAnsi"/>
          <w:szCs w:val="22"/>
        </w:rPr>
        <w:t>. With their “</w:t>
      </w:r>
      <w:r w:rsidR="006D218F">
        <w:rPr>
          <w:rFonts w:asciiTheme="minorHAnsi" w:hAnsiTheme="minorHAnsi"/>
          <w:szCs w:val="22"/>
        </w:rPr>
        <w:t>stamp of approval” our customers will feel more confident migrating to our network</w:t>
      </w:r>
      <w:r w:rsidR="00B764F7">
        <w:rPr>
          <w:rFonts w:asciiTheme="minorHAnsi" w:hAnsiTheme="minorHAnsi"/>
          <w:szCs w:val="22"/>
        </w:rPr>
        <w:t>. A</w:t>
      </w:r>
      <w:r w:rsidRPr="00673942">
        <w:rPr>
          <w:rFonts w:asciiTheme="minorHAnsi" w:hAnsiTheme="minorHAnsi"/>
          <w:szCs w:val="22"/>
        </w:rPr>
        <w:t>s we accumulate these stamps of approval, a foundation will be made that we are a company that can be trusted. Our marketing efforts go hand-in-hand with our goal of market acceptance.</w:t>
      </w:r>
    </w:p>
    <w:p w:rsidR="00F762FB" w:rsidRPr="00673942" w:rsidRDefault="00834F63" w:rsidP="00673942">
      <w:pPr>
        <w:rPr>
          <w:rFonts w:asciiTheme="minorHAnsi" w:hAnsiTheme="minorHAnsi"/>
          <w:szCs w:val="22"/>
        </w:rPr>
      </w:pPr>
      <w:r>
        <w:rPr>
          <w:rFonts w:asciiTheme="minorHAnsi" w:hAnsiTheme="minorHAnsi"/>
          <w:szCs w:val="22"/>
        </w:rPr>
        <w:t>We intend to retain a marketing and advertising agenc</w:t>
      </w:r>
      <w:r w:rsidR="006D218F">
        <w:rPr>
          <w:rFonts w:asciiTheme="minorHAnsi" w:hAnsiTheme="minorHAnsi"/>
          <w:szCs w:val="22"/>
        </w:rPr>
        <w:t>y with healthcare</w:t>
      </w:r>
      <w:r>
        <w:rPr>
          <w:rFonts w:asciiTheme="minorHAnsi" w:hAnsiTheme="minorHAnsi"/>
          <w:szCs w:val="22"/>
        </w:rPr>
        <w:t xml:space="preserve"> experience and built-i</w:t>
      </w:r>
      <w:r w:rsidR="006D218F">
        <w:rPr>
          <w:rFonts w:asciiTheme="minorHAnsi" w:hAnsiTheme="minorHAnsi"/>
          <w:szCs w:val="22"/>
        </w:rPr>
        <w:t>n knowledge and contacts in the</w:t>
      </w:r>
      <w:r>
        <w:rPr>
          <w:rFonts w:asciiTheme="minorHAnsi" w:hAnsiTheme="minorHAnsi"/>
          <w:szCs w:val="22"/>
        </w:rPr>
        <w:t xml:space="preserve"> industry. Hiring an outside agency to handle marketing wil</w:t>
      </w:r>
      <w:r w:rsidR="00676299">
        <w:rPr>
          <w:rFonts w:asciiTheme="minorHAnsi" w:hAnsiTheme="minorHAnsi"/>
          <w:szCs w:val="22"/>
        </w:rPr>
        <w:t>l save on</w:t>
      </w:r>
      <w:r>
        <w:rPr>
          <w:rFonts w:asciiTheme="minorHAnsi" w:hAnsiTheme="minorHAnsi"/>
          <w:szCs w:val="22"/>
        </w:rPr>
        <w:t xml:space="preserve"> expenses and is a more effective way </w:t>
      </w:r>
      <w:r w:rsidR="00676299">
        <w:rPr>
          <w:rFonts w:asciiTheme="minorHAnsi" w:hAnsiTheme="minorHAnsi"/>
          <w:szCs w:val="22"/>
        </w:rPr>
        <w:t>to gain access to profess</w:t>
      </w:r>
      <w:r w:rsidR="006D218F">
        <w:rPr>
          <w:rFonts w:asciiTheme="minorHAnsi" w:hAnsiTheme="minorHAnsi"/>
          <w:szCs w:val="22"/>
        </w:rPr>
        <w:t>ionals with e-health specific</w:t>
      </w:r>
      <w:r w:rsidR="00676299">
        <w:rPr>
          <w:rFonts w:asciiTheme="minorHAnsi" w:hAnsiTheme="minorHAnsi"/>
          <w:szCs w:val="22"/>
        </w:rPr>
        <w:t xml:space="preserve"> experience.</w:t>
      </w:r>
    </w:p>
    <w:p w:rsidR="00F762FB" w:rsidRPr="00334B9F" w:rsidRDefault="002C1F80" w:rsidP="003A411A">
      <w:pPr>
        <w:pStyle w:val="Heading21"/>
      </w:pPr>
      <w:bookmarkStart w:id="88" w:name="_Toc285199674"/>
      <w:bookmarkStart w:id="89" w:name="_Toc294099170"/>
      <w:bookmarkStart w:id="90" w:name="_Toc294099300"/>
      <w:r w:rsidRPr="00334B9F">
        <w:t>3.</w:t>
      </w:r>
      <w:r w:rsidR="00676299">
        <w:t>3</w:t>
      </w:r>
      <w:r w:rsidRPr="00334B9F">
        <w:t xml:space="preserve"> Competition</w:t>
      </w:r>
      <w:bookmarkEnd w:id="88"/>
      <w:bookmarkEnd w:id="89"/>
      <w:bookmarkEnd w:id="90"/>
    </w:p>
    <w:p w:rsidR="00F762FB" w:rsidRPr="00673942" w:rsidRDefault="00B764F7" w:rsidP="00673942">
      <w:pPr>
        <w:rPr>
          <w:rFonts w:asciiTheme="minorHAnsi" w:hAnsiTheme="minorHAnsi"/>
          <w:szCs w:val="22"/>
        </w:rPr>
      </w:pPr>
      <w:r>
        <w:rPr>
          <w:rFonts w:asciiTheme="minorHAnsi" w:hAnsiTheme="minorHAnsi"/>
          <w:szCs w:val="22"/>
        </w:rPr>
        <w:t>There are several regional, s</w:t>
      </w:r>
      <w:r w:rsidR="002C1F80" w:rsidRPr="00673942">
        <w:rPr>
          <w:rFonts w:asciiTheme="minorHAnsi" w:hAnsiTheme="minorHAnsi"/>
          <w:szCs w:val="22"/>
        </w:rPr>
        <w:t xml:space="preserve">tate sponsored, initiatives under way that promote </w:t>
      </w:r>
      <w:r w:rsidR="002B310B">
        <w:rPr>
          <w:rFonts w:asciiTheme="minorHAnsi" w:hAnsiTheme="minorHAnsi"/>
          <w:szCs w:val="22"/>
        </w:rPr>
        <w:t>EHR</w:t>
      </w:r>
      <w:r w:rsidR="002C1F80" w:rsidRPr="00673942">
        <w:rPr>
          <w:rFonts w:asciiTheme="minorHAnsi" w:hAnsiTheme="minorHAnsi"/>
          <w:szCs w:val="22"/>
        </w:rPr>
        <w:t xml:space="preserve">s. </w:t>
      </w:r>
      <w:r w:rsidR="002B310B">
        <w:rPr>
          <w:rFonts w:asciiTheme="minorHAnsi" w:hAnsiTheme="minorHAnsi"/>
          <w:szCs w:val="22"/>
        </w:rPr>
        <w:t xml:space="preserve">The Federal </w:t>
      </w:r>
      <w:r>
        <w:rPr>
          <w:rFonts w:asciiTheme="minorHAnsi" w:hAnsiTheme="minorHAnsi"/>
          <w:szCs w:val="22"/>
        </w:rPr>
        <w:t>Government has</w:t>
      </w:r>
      <w:r w:rsidR="002B310B">
        <w:rPr>
          <w:rFonts w:asciiTheme="minorHAnsi" w:hAnsiTheme="minorHAnsi"/>
          <w:szCs w:val="22"/>
        </w:rPr>
        <w:t xml:space="preserve"> deferred </w:t>
      </w:r>
      <w:r>
        <w:rPr>
          <w:rFonts w:asciiTheme="minorHAnsi" w:hAnsiTheme="minorHAnsi"/>
          <w:szCs w:val="22"/>
        </w:rPr>
        <w:t>the issue to the individual states</w:t>
      </w:r>
      <w:r w:rsidR="002B310B">
        <w:rPr>
          <w:rFonts w:asciiTheme="minorHAnsi" w:hAnsiTheme="minorHAnsi"/>
          <w:szCs w:val="22"/>
        </w:rPr>
        <w:t xml:space="preserve">. There has been </w:t>
      </w:r>
      <w:r w:rsidR="002C1F80" w:rsidRPr="00673942">
        <w:rPr>
          <w:rFonts w:asciiTheme="minorHAnsi" w:hAnsiTheme="minorHAnsi"/>
          <w:szCs w:val="22"/>
        </w:rPr>
        <w:t xml:space="preserve">movement in the </w:t>
      </w:r>
      <w:r w:rsidR="002B310B">
        <w:rPr>
          <w:rFonts w:asciiTheme="minorHAnsi" w:hAnsiTheme="minorHAnsi"/>
          <w:szCs w:val="22"/>
        </w:rPr>
        <w:t xml:space="preserve">e-health </w:t>
      </w:r>
      <w:r w:rsidR="002C1F80" w:rsidRPr="00673942">
        <w:rPr>
          <w:rFonts w:asciiTheme="minorHAnsi" w:hAnsiTheme="minorHAnsi"/>
          <w:szCs w:val="22"/>
        </w:rPr>
        <w:lastRenderedPageBreak/>
        <w:t>market sect</w:t>
      </w:r>
      <w:r w:rsidR="002B310B">
        <w:rPr>
          <w:rFonts w:asciiTheme="minorHAnsi" w:hAnsiTheme="minorHAnsi"/>
          <w:szCs w:val="22"/>
        </w:rPr>
        <w:t>or but no convergence, r</w:t>
      </w:r>
      <w:r w:rsidR="002C1F80" w:rsidRPr="00673942">
        <w:rPr>
          <w:rFonts w:asciiTheme="minorHAnsi" w:hAnsiTheme="minorHAnsi"/>
          <w:szCs w:val="22"/>
        </w:rPr>
        <w:t>esult</w:t>
      </w:r>
      <w:r w:rsidR="002B310B">
        <w:rPr>
          <w:rFonts w:asciiTheme="minorHAnsi" w:hAnsiTheme="minorHAnsi"/>
          <w:szCs w:val="22"/>
        </w:rPr>
        <w:t>ing in</w:t>
      </w:r>
      <w:r w:rsidR="002C1F80" w:rsidRPr="00673942">
        <w:rPr>
          <w:rFonts w:asciiTheme="minorHAnsi" w:hAnsiTheme="minorHAnsi"/>
          <w:szCs w:val="22"/>
        </w:rPr>
        <w:t xml:space="preserve"> a patchwork of solutions without a unifying body. Currently, no one has successfully created an HIE platform such as ours. </w:t>
      </w:r>
    </w:p>
    <w:p w:rsidR="00352C82" w:rsidRPr="00A41997" w:rsidRDefault="002C1F80" w:rsidP="00673942">
      <w:pPr>
        <w:rPr>
          <w:rFonts w:asciiTheme="minorHAnsi" w:hAnsiTheme="minorHAnsi"/>
          <w:szCs w:val="22"/>
        </w:rPr>
      </w:pPr>
      <w:r w:rsidRPr="00673942">
        <w:rPr>
          <w:rFonts w:asciiTheme="minorHAnsi" w:hAnsiTheme="minorHAnsi"/>
          <w:szCs w:val="22"/>
        </w:rPr>
        <w:t xml:space="preserve">We do, however, have competitors across several segments of the </w:t>
      </w:r>
      <w:r w:rsidR="002B310B">
        <w:rPr>
          <w:rFonts w:asciiTheme="minorHAnsi" w:hAnsiTheme="minorHAnsi"/>
          <w:szCs w:val="22"/>
        </w:rPr>
        <w:t>e-</w:t>
      </w:r>
      <w:r w:rsidR="00FF705C">
        <w:rPr>
          <w:rFonts w:asciiTheme="minorHAnsi" w:hAnsiTheme="minorHAnsi"/>
          <w:szCs w:val="22"/>
        </w:rPr>
        <w:t>healthcare</w:t>
      </w:r>
      <w:r w:rsidRPr="00673942">
        <w:rPr>
          <w:rFonts w:asciiTheme="minorHAnsi" w:hAnsiTheme="minorHAnsi"/>
          <w:szCs w:val="22"/>
        </w:rPr>
        <w:t xml:space="preserve"> in</w:t>
      </w:r>
      <w:r w:rsidR="002B310B">
        <w:rPr>
          <w:rFonts w:asciiTheme="minorHAnsi" w:hAnsiTheme="minorHAnsi"/>
          <w:szCs w:val="22"/>
        </w:rPr>
        <w:t>dustry. Below we have outlined seven companies that fit into two</w:t>
      </w:r>
      <w:r w:rsidRPr="00673942">
        <w:rPr>
          <w:rFonts w:asciiTheme="minorHAnsi" w:hAnsiTheme="minorHAnsi"/>
          <w:szCs w:val="22"/>
        </w:rPr>
        <w:t xml:space="preserve"> different market segments; the B2B and the B2C markets. The institution-oriented competitors are companies that cater to hospitals and other large providers while patient oriented companies cater to the average user.</w:t>
      </w:r>
      <w:r w:rsidR="00676299">
        <w:rPr>
          <w:rFonts w:asciiTheme="minorHAnsi" w:hAnsiTheme="minorHAnsi"/>
          <w:szCs w:val="22"/>
        </w:rPr>
        <w:t xml:space="preserve"> (Appendix 6</w:t>
      </w:r>
      <w:r w:rsidR="001F52EB">
        <w:rPr>
          <w:rFonts w:asciiTheme="minorHAnsi" w:hAnsiTheme="minorHAnsi"/>
          <w:szCs w:val="22"/>
        </w:rPr>
        <w:t>)</w:t>
      </w:r>
    </w:p>
    <w:p w:rsidR="00352C82" w:rsidRPr="00673942" w:rsidRDefault="00352C82" w:rsidP="00673942">
      <w:pPr>
        <w:rPr>
          <w:rFonts w:asciiTheme="minorHAnsi" w:eastAsia="Verdana" w:hAnsiTheme="minorHAnsi" w:cs="Verdana"/>
          <w:szCs w:val="22"/>
        </w:rPr>
      </w:pPr>
      <w:r w:rsidRPr="00673942">
        <w:rPr>
          <w:rFonts w:asciiTheme="minorHAnsi" w:eastAsia="Verdana" w:hAnsiTheme="minorHAnsi" w:cs="Verdana"/>
          <w:b/>
          <w:szCs w:val="22"/>
          <w:u w:val="single"/>
        </w:rPr>
        <w:t>Institution oriented (B2B)</w:t>
      </w:r>
    </w:p>
    <w:p w:rsidR="009E1C60" w:rsidRPr="00DE6FD3" w:rsidRDefault="009E1C60" w:rsidP="00DE6FD3">
      <w:pPr>
        <w:pStyle w:val="ListParagraph"/>
        <w:numPr>
          <w:ilvl w:val="0"/>
          <w:numId w:val="19"/>
        </w:numPr>
        <w:rPr>
          <w:rFonts w:asciiTheme="minorHAnsi" w:eastAsia="Verdana" w:hAnsiTheme="minorHAnsi" w:cs="Verdana"/>
          <w:szCs w:val="22"/>
        </w:rPr>
      </w:pPr>
      <w:proofErr w:type="spellStart"/>
      <w:r w:rsidRPr="00DE6FD3">
        <w:rPr>
          <w:rFonts w:asciiTheme="minorHAnsi" w:eastAsia="Verdana" w:hAnsiTheme="minorHAnsi" w:cs="Verdana"/>
          <w:szCs w:val="22"/>
        </w:rPr>
        <w:t>eClinicalWorks</w:t>
      </w:r>
      <w:proofErr w:type="spellEnd"/>
      <w:r w:rsidRPr="00DE6FD3">
        <w:rPr>
          <w:rFonts w:asciiTheme="minorHAnsi" w:eastAsia="Verdana" w:hAnsiTheme="minorHAnsi" w:cs="Verdana"/>
          <w:szCs w:val="22"/>
        </w:rPr>
        <w:t xml:space="preserve"> (</w:t>
      </w:r>
      <w:hyperlink r:id="rId12" w:history="1">
        <w:r w:rsidRPr="00DE6FD3">
          <w:rPr>
            <w:rFonts w:asciiTheme="minorHAnsi" w:eastAsia="Verdana" w:hAnsiTheme="minorHAnsi" w:cs="Verdana"/>
            <w:color w:val="0000FF"/>
            <w:szCs w:val="22"/>
            <w:u w:val="single"/>
          </w:rPr>
          <w:t>www.eclinicalworks.com</w:t>
        </w:r>
      </w:hyperlink>
      <w:r w:rsidRPr="00DE6FD3">
        <w:rPr>
          <w:rFonts w:asciiTheme="minorHAnsi" w:eastAsia="Verdana" w:hAnsiTheme="minorHAnsi" w:cs="Verdana"/>
          <w:szCs w:val="22"/>
        </w:rPr>
        <w:t>)</w:t>
      </w:r>
    </w:p>
    <w:p w:rsidR="009E1C60" w:rsidRPr="00DE6FD3" w:rsidRDefault="009E1C60" w:rsidP="00DE6FD3">
      <w:pPr>
        <w:pStyle w:val="ListParagraph"/>
        <w:numPr>
          <w:ilvl w:val="0"/>
          <w:numId w:val="19"/>
        </w:numPr>
        <w:rPr>
          <w:rFonts w:asciiTheme="minorHAnsi" w:eastAsia="Verdana" w:hAnsiTheme="minorHAnsi" w:cs="Verdana"/>
          <w:szCs w:val="22"/>
        </w:rPr>
      </w:pPr>
      <w:r w:rsidRPr="00DE6FD3">
        <w:rPr>
          <w:rFonts w:asciiTheme="minorHAnsi" w:eastAsia="Verdana" w:hAnsiTheme="minorHAnsi" w:cs="Verdana"/>
          <w:szCs w:val="22"/>
        </w:rPr>
        <w:t>Cerner (</w:t>
      </w:r>
      <w:hyperlink r:id="rId13" w:history="1">
        <w:r w:rsidRPr="00DE6FD3">
          <w:rPr>
            <w:rFonts w:asciiTheme="minorHAnsi" w:eastAsia="Verdana" w:hAnsiTheme="minorHAnsi" w:cs="Verdana"/>
            <w:color w:val="0000FF"/>
            <w:szCs w:val="22"/>
            <w:u w:val="single"/>
          </w:rPr>
          <w:t>www.cerner.com</w:t>
        </w:r>
      </w:hyperlink>
      <w:r w:rsidRPr="00DE6FD3">
        <w:rPr>
          <w:rFonts w:asciiTheme="minorHAnsi" w:eastAsia="Verdana" w:hAnsiTheme="minorHAnsi" w:cs="Verdana"/>
          <w:szCs w:val="22"/>
        </w:rPr>
        <w:t xml:space="preserve">) </w:t>
      </w:r>
    </w:p>
    <w:p w:rsidR="0082607F" w:rsidRPr="00DE6FD3" w:rsidRDefault="009E1C60" w:rsidP="00DE6FD3">
      <w:pPr>
        <w:pStyle w:val="ListParagraph"/>
        <w:numPr>
          <w:ilvl w:val="0"/>
          <w:numId w:val="19"/>
        </w:numPr>
        <w:rPr>
          <w:rFonts w:asciiTheme="minorHAnsi" w:eastAsia="Verdana" w:hAnsiTheme="minorHAnsi" w:cs="Verdana"/>
          <w:b/>
          <w:szCs w:val="22"/>
          <w:u w:val="single"/>
        </w:rPr>
      </w:pPr>
      <w:proofErr w:type="spellStart"/>
      <w:r w:rsidRPr="00DE6FD3">
        <w:rPr>
          <w:rFonts w:asciiTheme="minorHAnsi" w:eastAsia="Verdana" w:hAnsiTheme="minorHAnsi" w:cs="Verdana"/>
          <w:szCs w:val="22"/>
        </w:rPr>
        <w:t>MedSites</w:t>
      </w:r>
      <w:proofErr w:type="spellEnd"/>
      <w:r w:rsidR="0082607F" w:rsidRPr="00DE6FD3">
        <w:rPr>
          <w:rFonts w:asciiTheme="minorHAnsi" w:eastAsia="Verdana" w:hAnsiTheme="minorHAnsi" w:cs="Verdana"/>
          <w:szCs w:val="22"/>
        </w:rPr>
        <w:t xml:space="preserve"> (</w:t>
      </w:r>
      <w:hyperlink r:id="rId14" w:history="1">
        <w:r w:rsidR="0082607F" w:rsidRPr="00DE6FD3">
          <w:rPr>
            <w:rFonts w:asciiTheme="minorHAnsi" w:eastAsia="Verdana" w:hAnsiTheme="minorHAnsi" w:cs="Verdana"/>
            <w:color w:val="0000FF"/>
            <w:szCs w:val="22"/>
            <w:u w:val="single"/>
          </w:rPr>
          <w:t>www.med-sites.com</w:t>
        </w:r>
      </w:hyperlink>
      <w:r w:rsidR="0082607F" w:rsidRPr="00DE6FD3">
        <w:rPr>
          <w:rFonts w:asciiTheme="minorHAnsi" w:eastAsia="Verdana" w:hAnsiTheme="minorHAnsi" w:cs="Verdana"/>
          <w:szCs w:val="22"/>
        </w:rPr>
        <w:t>)</w:t>
      </w:r>
    </w:p>
    <w:p w:rsidR="0082607F" w:rsidRPr="00673942" w:rsidRDefault="0082607F" w:rsidP="00673942">
      <w:pPr>
        <w:rPr>
          <w:rFonts w:asciiTheme="minorHAnsi" w:eastAsia="Verdana" w:hAnsiTheme="minorHAnsi" w:cs="Verdana"/>
          <w:szCs w:val="22"/>
        </w:rPr>
      </w:pPr>
      <w:r w:rsidRPr="00673942">
        <w:rPr>
          <w:rFonts w:asciiTheme="minorHAnsi" w:eastAsia="Verdana" w:hAnsiTheme="minorHAnsi" w:cs="Verdana"/>
          <w:b/>
          <w:szCs w:val="22"/>
          <w:u w:val="single"/>
        </w:rPr>
        <w:t>Patient oriented (B2C)</w:t>
      </w:r>
    </w:p>
    <w:p w:rsidR="0082607F" w:rsidRPr="00DE6FD3" w:rsidRDefault="0082607F" w:rsidP="00DE6FD3">
      <w:pPr>
        <w:pStyle w:val="ListParagraph"/>
        <w:numPr>
          <w:ilvl w:val="0"/>
          <w:numId w:val="21"/>
        </w:numPr>
        <w:rPr>
          <w:rFonts w:asciiTheme="minorHAnsi" w:eastAsia="Verdana" w:hAnsiTheme="minorHAnsi" w:cs="Verdana"/>
          <w:b/>
          <w:szCs w:val="22"/>
        </w:rPr>
      </w:pPr>
      <w:proofErr w:type="spellStart"/>
      <w:r w:rsidRPr="00DE6FD3">
        <w:rPr>
          <w:rFonts w:asciiTheme="minorHAnsi" w:eastAsia="Verdana" w:hAnsiTheme="minorHAnsi" w:cs="Verdana"/>
          <w:szCs w:val="22"/>
        </w:rPr>
        <w:t>WebMd</w:t>
      </w:r>
      <w:proofErr w:type="spellEnd"/>
      <w:r w:rsidRPr="00DE6FD3">
        <w:rPr>
          <w:rFonts w:asciiTheme="minorHAnsi" w:eastAsia="Verdana" w:hAnsiTheme="minorHAnsi" w:cs="Verdana"/>
          <w:b/>
          <w:szCs w:val="22"/>
        </w:rPr>
        <w:t xml:space="preserve"> (</w:t>
      </w:r>
      <w:hyperlink r:id="rId15" w:history="1">
        <w:r w:rsidRPr="00DE6FD3">
          <w:rPr>
            <w:rFonts w:asciiTheme="minorHAnsi" w:eastAsia="Verdana" w:hAnsiTheme="minorHAnsi" w:cs="Verdana"/>
            <w:color w:val="0000FF"/>
            <w:szCs w:val="22"/>
            <w:u w:val="single"/>
          </w:rPr>
          <w:t>www.webmd.com</w:t>
        </w:r>
      </w:hyperlink>
      <w:r w:rsidRPr="00DE6FD3">
        <w:rPr>
          <w:rFonts w:asciiTheme="minorHAnsi" w:eastAsia="Verdana" w:hAnsiTheme="minorHAnsi" w:cs="Verdana"/>
          <w:szCs w:val="22"/>
        </w:rPr>
        <w:t>)</w:t>
      </w:r>
    </w:p>
    <w:p w:rsidR="0082607F" w:rsidRPr="00DE6FD3" w:rsidRDefault="0082607F" w:rsidP="00DE6FD3">
      <w:pPr>
        <w:pStyle w:val="ListParagraph"/>
        <w:numPr>
          <w:ilvl w:val="0"/>
          <w:numId w:val="20"/>
        </w:numPr>
        <w:rPr>
          <w:rFonts w:asciiTheme="minorHAnsi" w:eastAsia="Verdana" w:hAnsiTheme="minorHAnsi" w:cs="Verdana"/>
          <w:szCs w:val="22"/>
        </w:rPr>
      </w:pPr>
      <w:r w:rsidRPr="00DE6FD3">
        <w:rPr>
          <w:rFonts w:asciiTheme="minorHAnsi" w:eastAsia="Verdana" w:hAnsiTheme="minorHAnsi" w:cs="Verdana"/>
          <w:szCs w:val="22"/>
        </w:rPr>
        <w:t>Revolution Health (</w:t>
      </w:r>
      <w:hyperlink r:id="rId16" w:history="1">
        <w:r w:rsidRPr="00DE6FD3">
          <w:rPr>
            <w:rFonts w:asciiTheme="minorHAnsi" w:eastAsia="Verdana" w:hAnsiTheme="minorHAnsi" w:cs="Verdana"/>
            <w:color w:val="0000FF"/>
            <w:szCs w:val="22"/>
            <w:u w:val="single"/>
          </w:rPr>
          <w:t>www.revolutionhealth.com</w:t>
        </w:r>
      </w:hyperlink>
      <w:r w:rsidRPr="00DE6FD3">
        <w:rPr>
          <w:rFonts w:asciiTheme="minorHAnsi" w:eastAsia="Verdana" w:hAnsiTheme="minorHAnsi" w:cs="Verdana"/>
          <w:szCs w:val="22"/>
        </w:rPr>
        <w:t>)</w:t>
      </w:r>
    </w:p>
    <w:p w:rsidR="0082607F" w:rsidRPr="00DE6FD3" w:rsidRDefault="0082607F" w:rsidP="00DE6FD3">
      <w:pPr>
        <w:pStyle w:val="ListParagraph"/>
        <w:numPr>
          <w:ilvl w:val="0"/>
          <w:numId w:val="20"/>
        </w:numPr>
        <w:rPr>
          <w:rFonts w:asciiTheme="minorHAnsi" w:eastAsia="Verdana" w:hAnsiTheme="minorHAnsi" w:cs="Verdana"/>
          <w:szCs w:val="22"/>
        </w:rPr>
      </w:pPr>
      <w:r w:rsidRPr="00DE6FD3">
        <w:rPr>
          <w:rFonts w:asciiTheme="minorHAnsi" w:eastAsia="Verdana" w:hAnsiTheme="minorHAnsi" w:cs="Verdana"/>
          <w:szCs w:val="22"/>
        </w:rPr>
        <w:t xml:space="preserve">Microsoft </w:t>
      </w:r>
      <w:proofErr w:type="spellStart"/>
      <w:r w:rsidRPr="00DE6FD3">
        <w:rPr>
          <w:rFonts w:asciiTheme="minorHAnsi" w:eastAsia="Verdana" w:hAnsiTheme="minorHAnsi" w:cs="Verdana"/>
          <w:szCs w:val="22"/>
        </w:rPr>
        <w:t>HealthVault</w:t>
      </w:r>
      <w:proofErr w:type="spellEnd"/>
      <w:r w:rsidRPr="00DE6FD3">
        <w:rPr>
          <w:rFonts w:asciiTheme="minorHAnsi" w:eastAsia="Verdana" w:hAnsiTheme="minorHAnsi" w:cs="Verdana"/>
          <w:szCs w:val="22"/>
        </w:rPr>
        <w:t xml:space="preserve"> (</w:t>
      </w:r>
      <w:hyperlink r:id="rId17" w:history="1">
        <w:r w:rsidRPr="00DE6FD3">
          <w:rPr>
            <w:rFonts w:asciiTheme="minorHAnsi" w:eastAsia="Verdana" w:hAnsiTheme="minorHAnsi" w:cs="Verdana"/>
            <w:color w:val="0000FF"/>
            <w:szCs w:val="22"/>
            <w:u w:val="single"/>
          </w:rPr>
          <w:t>www.healthvault.com</w:t>
        </w:r>
      </w:hyperlink>
      <w:r w:rsidRPr="00DE6FD3">
        <w:rPr>
          <w:rFonts w:asciiTheme="minorHAnsi" w:eastAsia="Verdana" w:hAnsiTheme="minorHAnsi" w:cs="Verdana"/>
          <w:szCs w:val="22"/>
        </w:rPr>
        <w:t>)</w:t>
      </w:r>
    </w:p>
    <w:p w:rsidR="00851C84" w:rsidRPr="00851C84" w:rsidRDefault="0082607F" w:rsidP="00676299">
      <w:pPr>
        <w:pStyle w:val="ListParagraph"/>
        <w:numPr>
          <w:ilvl w:val="0"/>
          <w:numId w:val="20"/>
        </w:numPr>
        <w:rPr>
          <w:rFonts w:asciiTheme="minorHAnsi" w:eastAsia="Verdana" w:hAnsiTheme="minorHAnsi" w:cs="Verdana"/>
          <w:szCs w:val="22"/>
        </w:rPr>
      </w:pPr>
      <w:r w:rsidRPr="00DE6FD3">
        <w:rPr>
          <w:rFonts w:asciiTheme="minorHAnsi" w:eastAsia="Verdana" w:hAnsiTheme="minorHAnsi" w:cs="Verdana"/>
          <w:szCs w:val="22"/>
        </w:rPr>
        <w:t>Google Health (</w:t>
      </w:r>
      <w:hyperlink r:id="rId18" w:history="1">
        <w:r w:rsidRPr="00DE6FD3">
          <w:rPr>
            <w:rFonts w:asciiTheme="minorHAnsi" w:eastAsia="Verdana" w:hAnsiTheme="minorHAnsi" w:cs="Verdana"/>
            <w:color w:val="0000FF"/>
            <w:szCs w:val="22"/>
            <w:u w:val="single"/>
          </w:rPr>
          <w:t>http://health.google.com</w:t>
        </w:r>
      </w:hyperlink>
      <w:r w:rsidRPr="00DE6FD3">
        <w:rPr>
          <w:rFonts w:asciiTheme="minorHAnsi" w:eastAsia="Verdana" w:hAnsiTheme="minorHAnsi" w:cs="Verdana"/>
          <w:szCs w:val="22"/>
        </w:rPr>
        <w:t>)</w:t>
      </w:r>
      <w:bookmarkStart w:id="91" w:name="_Toc285199675"/>
    </w:p>
    <w:p w:rsidR="00A0727A" w:rsidRDefault="00A0727A" w:rsidP="00676299">
      <w:pPr>
        <w:pStyle w:val="Heading1"/>
        <w:rPr>
          <w:ins w:id="92" w:author="eaass" w:date="2011-05-25T14:58:00Z"/>
        </w:rPr>
      </w:pPr>
      <w:bookmarkStart w:id="93" w:name="_Toc294099171"/>
      <w:bookmarkStart w:id="94" w:name="_Toc294099301"/>
      <w:ins w:id="95" w:author="eaass" w:date="2011-05-25T14:58:00Z">
        <w:r>
          <w:t>4.0 Privacy</w:t>
        </w:r>
        <w:bookmarkEnd w:id="93"/>
        <w:bookmarkEnd w:id="94"/>
      </w:ins>
    </w:p>
    <w:p w:rsidR="00000000" w:rsidRDefault="00A0727A">
      <w:pPr>
        <w:rPr>
          <w:ins w:id="96" w:author="eaass" w:date="2011-05-25T15:02:00Z"/>
        </w:rPr>
        <w:pPrChange w:id="97" w:author="eaass" w:date="2011-05-25T14:58:00Z">
          <w:pPr>
            <w:pStyle w:val="Heading1"/>
          </w:pPr>
        </w:pPrChange>
      </w:pPr>
      <w:ins w:id="98" w:author="eaass" w:date="2011-05-25T15:01:00Z">
        <w:r>
          <w:t>Privacy is a major concern as it is the su</w:t>
        </w:r>
      </w:ins>
      <w:ins w:id="99" w:author="eaass" w:date="2011-05-25T15:02:00Z">
        <w:r>
          <w:t xml:space="preserve">bject of intense government regulation. </w:t>
        </w:r>
      </w:ins>
      <w:ins w:id="100" w:author="eaass" w:date="2011-05-25T15:00:00Z">
        <w:r>
          <w:t>The HIPAA (</w:t>
        </w:r>
        <w:r w:rsidRPr="00A0727A">
          <w:t>Health Insurance Portability Accountability Act</w:t>
        </w:r>
        <w:r>
          <w:t>)</w:t>
        </w:r>
        <w:r w:rsidRPr="00A0727A">
          <w:t xml:space="preserve"> </w:t>
        </w:r>
        <w:r>
          <w:t>Privacy Rule provides federal protections for personal health information held by covered entities and gives patients an array of rights with respect to that information.</w:t>
        </w:r>
      </w:ins>
      <w:ins w:id="101" w:author="eaass" w:date="2011-05-25T15:02:00Z">
        <w:r>
          <w:t xml:space="preserve"> </w:t>
        </w:r>
      </w:ins>
    </w:p>
    <w:p w:rsidR="00000000" w:rsidRDefault="00A0727A">
      <w:pPr>
        <w:rPr>
          <w:ins w:id="102" w:author="eaass" w:date="2011-05-25T14:58:00Z"/>
        </w:rPr>
        <w:pPrChange w:id="103" w:author="eaass" w:date="2011-05-25T14:58:00Z">
          <w:pPr>
            <w:pStyle w:val="Heading1"/>
          </w:pPr>
        </w:pPrChange>
      </w:pPr>
      <w:ins w:id="104" w:author="eaass" w:date="2011-05-25T14:58:00Z">
        <w:r w:rsidRPr="00A0727A">
          <w:t>EHRs will actually enhance the privacy of individual patients. There are two major reasons for this. The first is that new technologies provide a tremendous array of mechanisms to protect privacy. The second is that the existing alternative, paper records are highly fallible when it comes to protecting privacy. Along with avoiding dangerous medical mistakes, reducing costs, and improving care, the computerization of health records will improve the privacy and security of health information. The EHR, when maintained ac</w:t>
        </w:r>
        <w:r w:rsidR="00912A31">
          <w:t>cording to th</w:t>
        </w:r>
      </w:ins>
      <w:ins w:id="105" w:author="eaass" w:date="2011-05-25T15:02:00Z">
        <w:r w:rsidR="00912A31">
          <w:t>e</w:t>
        </w:r>
      </w:ins>
      <w:ins w:id="106" w:author="eaass" w:date="2011-05-25T15:03:00Z">
        <w:r w:rsidR="00912A31">
          <w:t xml:space="preserve"> </w:t>
        </w:r>
      </w:ins>
      <w:ins w:id="107" w:author="eaass" w:date="2011-05-25T14:58:00Z">
        <w:r w:rsidR="00912A31">
          <w:t>HIPAA</w:t>
        </w:r>
        <w:r w:rsidRPr="00A0727A">
          <w:t xml:space="preserve"> Privacy and Security Rules, actually offers more safeguards than the paper record.</w:t>
        </w:r>
      </w:ins>
    </w:p>
    <w:p w:rsidR="00676299" w:rsidRDefault="00912A31" w:rsidP="00676299">
      <w:pPr>
        <w:pStyle w:val="Heading1"/>
      </w:pPr>
      <w:bookmarkStart w:id="108" w:name="_Toc294099172"/>
      <w:bookmarkStart w:id="109" w:name="_Toc294099302"/>
      <w:ins w:id="110" w:author="eaass" w:date="2011-05-25T15:03:00Z">
        <w:r>
          <w:t>5</w:t>
        </w:r>
      </w:ins>
      <w:del w:id="111" w:author="eaass" w:date="2011-05-25T15:03:00Z">
        <w:r w:rsidR="00553710" w:rsidDel="00912A31">
          <w:delText>4</w:delText>
        </w:r>
      </w:del>
      <w:r w:rsidR="002C1F80" w:rsidRPr="00A41997">
        <w:t xml:space="preserve">.0 </w:t>
      </w:r>
      <w:r w:rsidR="00A41997" w:rsidRPr="00A41997">
        <w:t>The revenue streams</w:t>
      </w:r>
      <w:bookmarkEnd w:id="91"/>
      <w:bookmarkEnd w:id="108"/>
      <w:bookmarkEnd w:id="109"/>
    </w:p>
    <w:p w:rsidR="00676299" w:rsidRPr="00676299" w:rsidRDefault="00676299" w:rsidP="00676299"/>
    <w:p w:rsidR="00F762FB" w:rsidRPr="00673942" w:rsidRDefault="00912A31" w:rsidP="003A411A">
      <w:pPr>
        <w:pStyle w:val="Heading21"/>
        <w:rPr>
          <w:position w:val="-2"/>
        </w:rPr>
      </w:pPr>
      <w:bookmarkStart w:id="112" w:name="_Toc285199676"/>
      <w:bookmarkStart w:id="113" w:name="_Toc294099173"/>
      <w:bookmarkStart w:id="114" w:name="_Toc294099303"/>
      <w:ins w:id="115" w:author="eaass" w:date="2011-05-25T15:03:00Z">
        <w:r>
          <w:t>5</w:t>
        </w:r>
      </w:ins>
      <w:del w:id="116" w:author="eaass" w:date="2011-05-25T15:03:00Z">
        <w:r w:rsidR="00553710" w:rsidDel="00912A31">
          <w:delText>4</w:delText>
        </w:r>
      </w:del>
      <w:r w:rsidR="0082607F" w:rsidRPr="00673942">
        <w:t xml:space="preserve">.1 </w:t>
      </w:r>
      <w:r w:rsidR="002C1F80" w:rsidRPr="00673942">
        <w:t>Subscription service</w:t>
      </w:r>
      <w:bookmarkEnd w:id="112"/>
      <w:bookmarkEnd w:id="113"/>
      <w:bookmarkEnd w:id="114"/>
    </w:p>
    <w:p w:rsidR="007A00AF" w:rsidRPr="00673942" w:rsidRDefault="0082607F" w:rsidP="00673942">
      <w:pPr>
        <w:rPr>
          <w:rFonts w:asciiTheme="minorHAnsi" w:hAnsiTheme="minorHAnsi"/>
          <w:szCs w:val="22"/>
        </w:rPr>
      </w:pPr>
      <w:r w:rsidRPr="00673942">
        <w:rPr>
          <w:rFonts w:asciiTheme="minorHAnsi" w:hAnsiTheme="minorHAnsi"/>
          <w:szCs w:val="22"/>
        </w:rPr>
        <w:t>The main re</w:t>
      </w:r>
      <w:r w:rsidR="00DD4D63">
        <w:rPr>
          <w:rFonts w:asciiTheme="minorHAnsi" w:hAnsiTheme="minorHAnsi"/>
          <w:szCs w:val="22"/>
        </w:rPr>
        <w:t xml:space="preserve">venue stream for </w:t>
      </w:r>
      <w:proofErr w:type="spellStart"/>
      <w:r w:rsidR="00DD4D63">
        <w:rPr>
          <w:rFonts w:asciiTheme="minorHAnsi" w:hAnsiTheme="minorHAnsi"/>
          <w:szCs w:val="22"/>
        </w:rPr>
        <w:t>HealthXcel</w:t>
      </w:r>
      <w:proofErr w:type="spellEnd"/>
      <w:r w:rsidR="00DD4D63">
        <w:rPr>
          <w:rFonts w:asciiTheme="minorHAnsi" w:hAnsiTheme="minorHAnsi"/>
          <w:szCs w:val="22"/>
        </w:rPr>
        <w:t xml:space="preserve"> will</w:t>
      </w:r>
      <w:r w:rsidRPr="00673942">
        <w:rPr>
          <w:rFonts w:asciiTheme="minorHAnsi" w:hAnsiTheme="minorHAnsi"/>
          <w:szCs w:val="22"/>
        </w:rPr>
        <w:t xml:space="preserve"> be the subscription service we c</w:t>
      </w:r>
      <w:r w:rsidR="007A00AF" w:rsidRPr="00673942">
        <w:rPr>
          <w:rFonts w:asciiTheme="minorHAnsi" w:hAnsiTheme="minorHAnsi"/>
          <w:szCs w:val="22"/>
        </w:rPr>
        <w:t>harge hospitals</w:t>
      </w:r>
      <w:r w:rsidRPr="00673942">
        <w:rPr>
          <w:rFonts w:asciiTheme="minorHAnsi" w:hAnsiTheme="minorHAnsi"/>
          <w:szCs w:val="22"/>
        </w:rPr>
        <w:t xml:space="preserve"> and</w:t>
      </w:r>
      <w:r w:rsidR="007A00AF" w:rsidRPr="00673942">
        <w:rPr>
          <w:rFonts w:asciiTheme="minorHAnsi" w:hAnsiTheme="minorHAnsi"/>
          <w:szCs w:val="22"/>
        </w:rPr>
        <w:t xml:space="preserve"> healthcare practices</w:t>
      </w:r>
      <w:r w:rsidRPr="00673942">
        <w:rPr>
          <w:rFonts w:asciiTheme="minorHAnsi" w:hAnsiTheme="minorHAnsi"/>
          <w:szCs w:val="22"/>
        </w:rPr>
        <w:t xml:space="preserve"> to use </w:t>
      </w:r>
      <w:proofErr w:type="spellStart"/>
      <w:r w:rsidR="00E621B2" w:rsidRPr="00E621B2">
        <w:rPr>
          <w:rFonts w:asciiTheme="minorHAnsi" w:hAnsiTheme="minorHAnsi"/>
          <w:b/>
          <w:szCs w:val="22"/>
        </w:rPr>
        <w:t>GlobalHealth</w:t>
      </w:r>
      <w:proofErr w:type="spellEnd"/>
      <w:r w:rsidRPr="00673942">
        <w:rPr>
          <w:rFonts w:asciiTheme="minorHAnsi" w:hAnsiTheme="minorHAnsi"/>
          <w:szCs w:val="22"/>
        </w:rPr>
        <w:t xml:space="preserve">. We will charge $20 </w:t>
      </w:r>
      <w:r w:rsidR="007A00AF" w:rsidRPr="00673942">
        <w:rPr>
          <w:rFonts w:asciiTheme="minorHAnsi" w:hAnsiTheme="minorHAnsi"/>
          <w:szCs w:val="22"/>
        </w:rPr>
        <w:t>per patient</w:t>
      </w:r>
      <w:r w:rsidRPr="00673942">
        <w:rPr>
          <w:rFonts w:asciiTheme="minorHAnsi" w:hAnsiTheme="minorHAnsi"/>
          <w:szCs w:val="22"/>
        </w:rPr>
        <w:t xml:space="preserve"> per year and</w:t>
      </w:r>
      <w:r w:rsidR="002C1F80" w:rsidRPr="00673942">
        <w:rPr>
          <w:rFonts w:asciiTheme="minorHAnsi" w:hAnsiTheme="minorHAnsi"/>
          <w:szCs w:val="22"/>
        </w:rPr>
        <w:t xml:space="preserve"> offer per patient </w:t>
      </w:r>
      <w:r w:rsidR="002C1F80" w:rsidRPr="00673942">
        <w:rPr>
          <w:rFonts w:asciiTheme="minorHAnsi" w:hAnsiTheme="minorHAnsi"/>
          <w:szCs w:val="22"/>
        </w:rPr>
        <w:lastRenderedPageBreak/>
        <w:t xml:space="preserve">licenses with </w:t>
      </w:r>
      <w:r w:rsidR="002C1F80" w:rsidRPr="002B310B">
        <w:rPr>
          <w:rFonts w:asciiTheme="minorHAnsi" w:hAnsiTheme="minorHAnsi"/>
          <w:szCs w:val="22"/>
        </w:rPr>
        <w:t>volume discounts</w:t>
      </w:r>
      <w:r w:rsidR="002C1F80" w:rsidRPr="00673942">
        <w:rPr>
          <w:rFonts w:asciiTheme="minorHAnsi" w:hAnsiTheme="minorHAnsi"/>
          <w:szCs w:val="22"/>
        </w:rPr>
        <w:t>. Providers will buy licenses in packages of 250, 500</w:t>
      </w:r>
      <w:r w:rsidR="00DD4D63">
        <w:rPr>
          <w:rFonts w:asciiTheme="minorHAnsi" w:hAnsiTheme="minorHAnsi"/>
          <w:szCs w:val="22"/>
        </w:rPr>
        <w:t>,</w:t>
      </w:r>
      <w:r w:rsidR="002C1F80" w:rsidRPr="00673942">
        <w:rPr>
          <w:rFonts w:asciiTheme="minorHAnsi" w:hAnsiTheme="minorHAnsi"/>
          <w:szCs w:val="22"/>
        </w:rPr>
        <w:t xml:space="preserve"> 1000 etc.</w:t>
      </w:r>
      <w:r w:rsidR="007A00AF" w:rsidRPr="00673942">
        <w:rPr>
          <w:rFonts w:asciiTheme="minorHAnsi" w:hAnsiTheme="minorHAnsi"/>
          <w:szCs w:val="22"/>
        </w:rPr>
        <w:t xml:space="preserve"> </w:t>
      </w:r>
      <w:r w:rsidRPr="00673942">
        <w:rPr>
          <w:rFonts w:asciiTheme="minorHAnsi" w:hAnsiTheme="minorHAnsi"/>
          <w:szCs w:val="22"/>
        </w:rPr>
        <w:t>We will provide r</w:t>
      </w:r>
      <w:r w:rsidR="007A00AF" w:rsidRPr="00673942">
        <w:rPr>
          <w:rFonts w:asciiTheme="minorHAnsi" w:hAnsiTheme="minorHAnsi"/>
          <w:szCs w:val="22"/>
        </w:rPr>
        <w:t>ollover</w:t>
      </w:r>
      <w:r w:rsidRPr="00673942">
        <w:rPr>
          <w:rFonts w:asciiTheme="minorHAnsi" w:hAnsiTheme="minorHAnsi"/>
          <w:szCs w:val="22"/>
        </w:rPr>
        <w:t xml:space="preserve"> discounts much like </w:t>
      </w:r>
      <w:r w:rsidR="003858FD" w:rsidRPr="00673942">
        <w:rPr>
          <w:rFonts w:asciiTheme="minorHAnsi" w:hAnsiTheme="minorHAnsi"/>
          <w:szCs w:val="22"/>
        </w:rPr>
        <w:t>cell phone</w:t>
      </w:r>
      <w:r w:rsidRPr="00673942">
        <w:rPr>
          <w:rFonts w:asciiTheme="minorHAnsi" w:hAnsiTheme="minorHAnsi"/>
          <w:szCs w:val="22"/>
        </w:rPr>
        <w:t xml:space="preserve"> companies for unused subscriptions.</w:t>
      </w:r>
    </w:p>
    <w:p w:rsidR="00F762FB" w:rsidRPr="00673942" w:rsidRDefault="00912A31" w:rsidP="003A411A">
      <w:pPr>
        <w:pStyle w:val="Heading21"/>
        <w:rPr>
          <w:position w:val="-2"/>
        </w:rPr>
      </w:pPr>
      <w:bookmarkStart w:id="117" w:name="_Toc285199677"/>
      <w:bookmarkStart w:id="118" w:name="_Toc294099174"/>
      <w:bookmarkStart w:id="119" w:name="_Toc294099304"/>
      <w:ins w:id="120" w:author="eaass" w:date="2011-05-25T15:03:00Z">
        <w:r>
          <w:t>5</w:t>
        </w:r>
      </w:ins>
      <w:del w:id="121" w:author="eaass" w:date="2011-05-25T15:03:00Z">
        <w:r w:rsidR="00553710" w:rsidDel="00912A31">
          <w:delText>4</w:delText>
        </w:r>
      </w:del>
      <w:r w:rsidR="0082607F" w:rsidRPr="00673942">
        <w:t xml:space="preserve">.2 </w:t>
      </w:r>
      <w:r w:rsidR="002C1F80" w:rsidRPr="00673942">
        <w:t>Professional consulting</w:t>
      </w:r>
      <w:bookmarkEnd w:id="117"/>
      <w:bookmarkEnd w:id="118"/>
      <w:bookmarkEnd w:id="119"/>
    </w:p>
    <w:p w:rsidR="00F762FB" w:rsidRPr="00673942" w:rsidRDefault="0082607F" w:rsidP="00673942">
      <w:pPr>
        <w:rPr>
          <w:rFonts w:asciiTheme="minorHAnsi" w:hAnsiTheme="minorHAnsi"/>
          <w:szCs w:val="22"/>
        </w:rPr>
      </w:pPr>
      <w:r w:rsidRPr="00673942">
        <w:rPr>
          <w:rFonts w:asciiTheme="minorHAnsi" w:hAnsiTheme="minorHAnsi"/>
          <w:szCs w:val="22"/>
        </w:rPr>
        <w:t xml:space="preserve">We will provide professional consulting services to </w:t>
      </w:r>
      <w:r w:rsidR="003858FD" w:rsidRPr="00673942">
        <w:rPr>
          <w:rFonts w:asciiTheme="minorHAnsi" w:hAnsiTheme="minorHAnsi"/>
          <w:szCs w:val="22"/>
        </w:rPr>
        <w:t>customers who</w:t>
      </w:r>
      <w:r w:rsidR="006F1C91" w:rsidRPr="00673942">
        <w:rPr>
          <w:rFonts w:asciiTheme="minorHAnsi" w:hAnsiTheme="minorHAnsi"/>
          <w:szCs w:val="22"/>
        </w:rPr>
        <w:t xml:space="preserve"> want custom applications that are not offered as part of our basic package of services. </w:t>
      </w:r>
      <w:r w:rsidR="002C1F80" w:rsidRPr="00673942">
        <w:rPr>
          <w:rFonts w:asciiTheme="minorHAnsi" w:hAnsiTheme="minorHAnsi"/>
          <w:szCs w:val="22"/>
        </w:rPr>
        <w:t xml:space="preserve">We </w:t>
      </w:r>
      <w:r w:rsidR="00676299">
        <w:rPr>
          <w:rFonts w:asciiTheme="minorHAnsi" w:hAnsiTheme="minorHAnsi"/>
          <w:szCs w:val="22"/>
        </w:rPr>
        <w:t>foresee the applications market</w:t>
      </w:r>
      <w:r w:rsidR="002C1F80" w:rsidRPr="00673942">
        <w:rPr>
          <w:rFonts w:asciiTheme="minorHAnsi" w:hAnsiTheme="minorHAnsi"/>
          <w:szCs w:val="22"/>
        </w:rPr>
        <w:t>place to quickly gain traction as vendors discover the platform’s potential and as our customers become more demanding and want more custom applications. Consulting services will be on a T&amp;M basis</w:t>
      </w:r>
      <w:r w:rsidR="006F1C91" w:rsidRPr="00673942">
        <w:rPr>
          <w:rFonts w:asciiTheme="minorHAnsi" w:hAnsiTheme="minorHAnsi"/>
          <w:szCs w:val="22"/>
        </w:rPr>
        <w:t xml:space="preserve"> and we will charge</w:t>
      </w:r>
      <w:r w:rsidR="0070559F">
        <w:rPr>
          <w:rFonts w:asciiTheme="minorHAnsi" w:hAnsiTheme="minorHAnsi"/>
          <w:szCs w:val="22"/>
        </w:rPr>
        <w:t xml:space="preserve"> </w:t>
      </w:r>
      <w:r w:rsidR="006F1C91" w:rsidRPr="00673942">
        <w:rPr>
          <w:rFonts w:asciiTheme="minorHAnsi" w:hAnsiTheme="minorHAnsi"/>
          <w:szCs w:val="22"/>
        </w:rPr>
        <w:t xml:space="preserve">$250 per </w:t>
      </w:r>
      <w:r w:rsidR="008C75E2" w:rsidRPr="00673942">
        <w:rPr>
          <w:rFonts w:asciiTheme="minorHAnsi" w:hAnsiTheme="minorHAnsi"/>
          <w:szCs w:val="22"/>
        </w:rPr>
        <w:t>hour</w:t>
      </w:r>
      <w:r w:rsidR="0070559F">
        <w:rPr>
          <w:rFonts w:asciiTheme="minorHAnsi" w:hAnsiTheme="minorHAnsi"/>
          <w:szCs w:val="22"/>
        </w:rPr>
        <w:t>.</w:t>
      </w:r>
      <w:r w:rsidR="006F1C91" w:rsidRPr="00673942">
        <w:rPr>
          <w:rFonts w:asciiTheme="minorHAnsi" w:hAnsiTheme="minorHAnsi"/>
          <w:szCs w:val="22"/>
        </w:rPr>
        <w:t xml:space="preserve"> </w:t>
      </w:r>
    </w:p>
    <w:p w:rsidR="00F762FB" w:rsidRPr="00673942" w:rsidRDefault="00912A31" w:rsidP="003A411A">
      <w:pPr>
        <w:pStyle w:val="Heading21"/>
        <w:rPr>
          <w:position w:val="-2"/>
        </w:rPr>
      </w:pPr>
      <w:bookmarkStart w:id="122" w:name="_Toc285199678"/>
      <w:bookmarkStart w:id="123" w:name="_Toc294099175"/>
      <w:bookmarkStart w:id="124" w:name="_Toc294099305"/>
      <w:ins w:id="125" w:author="eaass" w:date="2011-05-25T15:03:00Z">
        <w:r>
          <w:t>5</w:t>
        </w:r>
      </w:ins>
      <w:del w:id="126" w:author="eaass" w:date="2011-05-25T15:03:00Z">
        <w:r w:rsidR="00553710" w:rsidDel="00912A31">
          <w:delText>4</w:delText>
        </w:r>
      </w:del>
      <w:r w:rsidR="00DE6FD3">
        <w:t>.3</w:t>
      </w:r>
      <w:r w:rsidR="00A41997">
        <w:t xml:space="preserve"> </w:t>
      </w:r>
      <w:r w:rsidR="002C1F80" w:rsidRPr="00673942">
        <w:t>Government grants</w:t>
      </w:r>
      <w:bookmarkEnd w:id="122"/>
      <w:bookmarkEnd w:id="123"/>
      <w:bookmarkEnd w:id="124"/>
    </w:p>
    <w:p w:rsidR="00F762FB" w:rsidRPr="00673942" w:rsidRDefault="002C1F80" w:rsidP="00673942">
      <w:pPr>
        <w:rPr>
          <w:rFonts w:asciiTheme="minorHAnsi" w:hAnsiTheme="minorHAnsi"/>
          <w:szCs w:val="22"/>
        </w:rPr>
      </w:pPr>
      <w:r w:rsidRPr="00673942">
        <w:rPr>
          <w:rFonts w:asciiTheme="minorHAnsi" w:hAnsiTheme="minorHAnsi"/>
          <w:szCs w:val="22"/>
        </w:rPr>
        <w:t xml:space="preserve">The Federal government has set aside large grants in an effort to see </w:t>
      </w:r>
      <w:r w:rsidR="00DD4D63">
        <w:rPr>
          <w:rFonts w:asciiTheme="minorHAnsi" w:hAnsiTheme="minorHAnsi"/>
          <w:szCs w:val="22"/>
        </w:rPr>
        <w:t xml:space="preserve">to it </w:t>
      </w:r>
      <w:r w:rsidRPr="00673942">
        <w:rPr>
          <w:rFonts w:asciiTheme="minorHAnsi" w:hAnsiTheme="minorHAnsi"/>
          <w:szCs w:val="22"/>
        </w:rPr>
        <w:t xml:space="preserve">that every citizen has an </w:t>
      </w:r>
      <w:r w:rsidR="002B310B">
        <w:rPr>
          <w:rFonts w:asciiTheme="minorHAnsi" w:hAnsiTheme="minorHAnsi"/>
          <w:szCs w:val="22"/>
        </w:rPr>
        <w:t>EHR</w:t>
      </w:r>
      <w:r w:rsidRPr="00673942">
        <w:rPr>
          <w:rFonts w:asciiTheme="minorHAnsi" w:hAnsiTheme="minorHAnsi"/>
          <w:szCs w:val="22"/>
        </w:rPr>
        <w:t xml:space="preserve"> by 2014.</w:t>
      </w:r>
      <w:r w:rsidR="00556169" w:rsidRPr="00673942">
        <w:rPr>
          <w:rFonts w:asciiTheme="minorHAnsi" w:hAnsiTheme="minorHAnsi"/>
          <w:szCs w:val="22"/>
        </w:rPr>
        <w:t xml:space="preserve"> Some of the Grants which we are monitoring include:</w:t>
      </w:r>
    </w:p>
    <w:p w:rsidR="00556169" w:rsidRPr="00DE6FD3" w:rsidRDefault="00556169" w:rsidP="00DE6FD3">
      <w:pPr>
        <w:pStyle w:val="ListParagraph"/>
        <w:numPr>
          <w:ilvl w:val="0"/>
          <w:numId w:val="22"/>
        </w:numPr>
        <w:rPr>
          <w:rFonts w:asciiTheme="minorHAnsi" w:hAnsiTheme="minorHAnsi"/>
          <w:szCs w:val="22"/>
        </w:rPr>
      </w:pPr>
      <w:r w:rsidRPr="00DE6FD3">
        <w:rPr>
          <w:rFonts w:asciiTheme="minorHAnsi" w:hAnsiTheme="minorHAnsi"/>
          <w:szCs w:val="22"/>
        </w:rPr>
        <w:t xml:space="preserve">Utilizing Health Information Technology (IT) to Improve </w:t>
      </w:r>
      <w:r w:rsidR="00FF705C">
        <w:rPr>
          <w:rFonts w:asciiTheme="minorHAnsi" w:hAnsiTheme="minorHAnsi"/>
          <w:szCs w:val="22"/>
        </w:rPr>
        <w:t>Healthcare</w:t>
      </w:r>
      <w:r w:rsidRPr="00DE6FD3">
        <w:rPr>
          <w:rFonts w:asciiTheme="minorHAnsi" w:hAnsiTheme="minorHAnsi"/>
          <w:szCs w:val="22"/>
        </w:rPr>
        <w:t xml:space="preserve"> Quality (R18)</w:t>
      </w:r>
    </w:p>
    <w:p w:rsidR="00556169" w:rsidRPr="00DE6FD3" w:rsidRDefault="00556169" w:rsidP="00DE6FD3">
      <w:pPr>
        <w:pStyle w:val="ListParagraph"/>
        <w:numPr>
          <w:ilvl w:val="0"/>
          <w:numId w:val="22"/>
        </w:numPr>
        <w:rPr>
          <w:rFonts w:asciiTheme="minorHAnsi" w:hAnsiTheme="minorHAnsi"/>
          <w:szCs w:val="22"/>
        </w:rPr>
      </w:pPr>
      <w:r w:rsidRPr="00DE6FD3">
        <w:rPr>
          <w:rFonts w:asciiTheme="minorHAnsi" w:hAnsiTheme="minorHAnsi"/>
          <w:szCs w:val="22"/>
        </w:rPr>
        <w:t xml:space="preserve">Exploratory and Developmental Grant to Improve </w:t>
      </w:r>
      <w:r w:rsidR="00FF705C">
        <w:rPr>
          <w:rFonts w:asciiTheme="minorHAnsi" w:hAnsiTheme="minorHAnsi"/>
          <w:szCs w:val="22"/>
        </w:rPr>
        <w:t>Healthcare</w:t>
      </w:r>
      <w:r w:rsidRPr="00DE6FD3">
        <w:rPr>
          <w:rFonts w:asciiTheme="minorHAnsi" w:hAnsiTheme="minorHAnsi"/>
          <w:szCs w:val="22"/>
        </w:rPr>
        <w:t xml:space="preserve"> Quality through Health Information Technology (IT) (R21) (up to $200,000 in funding)</w:t>
      </w:r>
    </w:p>
    <w:p w:rsidR="00556169" w:rsidRPr="00DE6FD3" w:rsidRDefault="00556169" w:rsidP="00DE6FD3">
      <w:pPr>
        <w:pStyle w:val="ListParagraph"/>
        <w:numPr>
          <w:ilvl w:val="0"/>
          <w:numId w:val="22"/>
        </w:numPr>
        <w:rPr>
          <w:rFonts w:asciiTheme="minorHAnsi" w:hAnsiTheme="minorHAnsi"/>
          <w:szCs w:val="22"/>
        </w:rPr>
      </w:pPr>
      <w:r w:rsidRPr="00DE6FD3">
        <w:rPr>
          <w:rFonts w:asciiTheme="minorHAnsi" w:hAnsiTheme="minorHAnsi"/>
          <w:szCs w:val="22"/>
        </w:rPr>
        <w:t xml:space="preserve">Small Research Grant to Improve </w:t>
      </w:r>
      <w:r w:rsidR="00FF705C">
        <w:rPr>
          <w:rFonts w:asciiTheme="minorHAnsi" w:hAnsiTheme="minorHAnsi"/>
          <w:szCs w:val="22"/>
        </w:rPr>
        <w:t>Healthcare</w:t>
      </w:r>
      <w:r w:rsidRPr="00DE6FD3">
        <w:rPr>
          <w:rFonts w:asciiTheme="minorHAnsi" w:hAnsiTheme="minorHAnsi"/>
          <w:szCs w:val="22"/>
        </w:rPr>
        <w:t xml:space="preserve"> Quality through Health Information Technology (IT) (R03)</w:t>
      </w:r>
    </w:p>
    <w:p w:rsidR="005E0CA4" w:rsidRDefault="00912A31" w:rsidP="003A411A">
      <w:pPr>
        <w:pStyle w:val="Heading21"/>
      </w:pPr>
      <w:bookmarkStart w:id="127" w:name="_Toc285199679"/>
      <w:bookmarkStart w:id="128" w:name="_Toc294099176"/>
      <w:bookmarkStart w:id="129" w:name="_Toc294099306"/>
      <w:ins w:id="130" w:author="eaass" w:date="2011-05-25T15:04:00Z">
        <w:r>
          <w:t>5</w:t>
        </w:r>
      </w:ins>
      <w:del w:id="131" w:author="eaass" w:date="2011-05-25T15:04:00Z">
        <w:r w:rsidR="00553710" w:rsidDel="00912A31">
          <w:delText>4</w:delText>
        </w:r>
      </w:del>
      <w:r w:rsidR="00334B9F">
        <w:t xml:space="preserve">.4 </w:t>
      </w:r>
      <w:r w:rsidR="005E0CA4" w:rsidRPr="00673942">
        <w:t xml:space="preserve">Phase 2 -3 </w:t>
      </w:r>
      <w:r w:rsidR="002B310B">
        <w:t xml:space="preserve">Revenue </w:t>
      </w:r>
      <w:r w:rsidR="005E0CA4" w:rsidRPr="00673942">
        <w:t>streams</w:t>
      </w:r>
      <w:bookmarkEnd w:id="127"/>
      <w:bookmarkEnd w:id="128"/>
      <w:bookmarkEnd w:id="129"/>
      <w:r w:rsidR="005E0CA4" w:rsidRPr="00673942">
        <w:t xml:space="preserve"> </w:t>
      </w:r>
    </w:p>
    <w:p w:rsidR="00F762FB" w:rsidRPr="002B310B" w:rsidRDefault="002B310B" w:rsidP="00673942">
      <w:pPr>
        <w:rPr>
          <w:rFonts w:asciiTheme="minorHAnsi" w:hAnsiTheme="minorHAnsi"/>
          <w:position w:val="-2"/>
          <w:szCs w:val="22"/>
        </w:rPr>
      </w:pPr>
      <w:r>
        <w:rPr>
          <w:rFonts w:asciiTheme="minorHAnsi" w:hAnsiTheme="minorHAnsi"/>
          <w:szCs w:val="22"/>
        </w:rPr>
        <w:t xml:space="preserve">In the second and third phase of our plan rollout, we plan to introduce </w:t>
      </w:r>
      <w:r w:rsidRPr="002B310B">
        <w:rPr>
          <w:rFonts w:asciiTheme="minorHAnsi" w:hAnsiTheme="minorHAnsi"/>
          <w:i/>
          <w:szCs w:val="22"/>
        </w:rPr>
        <w:t>r</w:t>
      </w:r>
      <w:r w:rsidR="00DE6FD3" w:rsidRPr="002B310B">
        <w:rPr>
          <w:rFonts w:asciiTheme="minorHAnsi" w:hAnsiTheme="minorHAnsi"/>
          <w:i/>
          <w:szCs w:val="22"/>
        </w:rPr>
        <w:t>evenue sharing</w:t>
      </w:r>
      <w:r>
        <w:rPr>
          <w:rFonts w:asciiTheme="minorHAnsi" w:hAnsiTheme="minorHAnsi"/>
          <w:szCs w:val="22"/>
        </w:rPr>
        <w:t>.</w:t>
      </w:r>
      <w:r>
        <w:rPr>
          <w:rFonts w:asciiTheme="minorHAnsi" w:hAnsiTheme="minorHAnsi"/>
          <w:position w:val="-2"/>
          <w:szCs w:val="22"/>
        </w:rPr>
        <w:t xml:space="preserve"> This is a </w:t>
      </w:r>
      <w:r>
        <w:rPr>
          <w:rFonts w:asciiTheme="minorHAnsi" w:hAnsiTheme="minorHAnsi"/>
          <w:szCs w:val="22"/>
        </w:rPr>
        <w:t>m</w:t>
      </w:r>
      <w:r w:rsidR="00011901" w:rsidRPr="00673942">
        <w:rPr>
          <w:rFonts w:asciiTheme="minorHAnsi" w:hAnsiTheme="minorHAnsi"/>
          <w:szCs w:val="22"/>
        </w:rPr>
        <w:t>ulti</w:t>
      </w:r>
      <w:r>
        <w:rPr>
          <w:rFonts w:asciiTheme="minorHAnsi" w:hAnsiTheme="minorHAnsi"/>
          <w:szCs w:val="22"/>
        </w:rPr>
        <w:t>-tier marketing opportunity</w:t>
      </w:r>
      <w:r w:rsidR="002C1F80" w:rsidRPr="00673942">
        <w:rPr>
          <w:rFonts w:asciiTheme="minorHAnsi" w:hAnsiTheme="minorHAnsi"/>
          <w:szCs w:val="22"/>
        </w:rPr>
        <w:t xml:space="preserve"> and recruiting tool. Health professionals </w:t>
      </w:r>
      <w:r>
        <w:rPr>
          <w:rFonts w:asciiTheme="minorHAnsi" w:hAnsiTheme="minorHAnsi"/>
          <w:szCs w:val="22"/>
        </w:rPr>
        <w:t xml:space="preserve">will </w:t>
      </w:r>
      <w:r w:rsidR="002C1F80" w:rsidRPr="00673942">
        <w:rPr>
          <w:rFonts w:asciiTheme="minorHAnsi" w:hAnsiTheme="minorHAnsi"/>
          <w:szCs w:val="22"/>
        </w:rPr>
        <w:t>have the opportunity to create a “virtual practice” within our s</w:t>
      </w:r>
      <w:r>
        <w:rPr>
          <w:rFonts w:asciiTheme="minorHAnsi" w:hAnsiTheme="minorHAnsi"/>
          <w:szCs w:val="22"/>
        </w:rPr>
        <w:t>ystem. A virtual practice consists</w:t>
      </w:r>
      <w:r w:rsidR="002C1F80" w:rsidRPr="00673942">
        <w:rPr>
          <w:rFonts w:asciiTheme="minorHAnsi" w:hAnsiTheme="minorHAnsi"/>
          <w:szCs w:val="22"/>
        </w:rPr>
        <w:t xml:space="preserve"> of a group of physicians who are paying for any of our monthly services. </w:t>
      </w:r>
      <w:r>
        <w:rPr>
          <w:rFonts w:asciiTheme="minorHAnsi" w:hAnsiTheme="minorHAnsi"/>
          <w:szCs w:val="22"/>
        </w:rPr>
        <w:t>We will create incentives for “owner</w:t>
      </w:r>
      <w:r w:rsidR="002C1F80" w:rsidRPr="00673942">
        <w:rPr>
          <w:rFonts w:asciiTheme="minorHAnsi" w:hAnsiTheme="minorHAnsi"/>
          <w:szCs w:val="22"/>
        </w:rPr>
        <w:t>s</w:t>
      </w:r>
      <w:r>
        <w:rPr>
          <w:rFonts w:asciiTheme="minorHAnsi" w:hAnsiTheme="minorHAnsi"/>
          <w:szCs w:val="22"/>
        </w:rPr>
        <w:t>”</w:t>
      </w:r>
      <w:r w:rsidR="002C1F80" w:rsidRPr="00673942">
        <w:rPr>
          <w:rFonts w:asciiTheme="minorHAnsi" w:hAnsiTheme="minorHAnsi"/>
          <w:szCs w:val="22"/>
        </w:rPr>
        <w:t xml:space="preserve"> </w:t>
      </w:r>
      <w:r>
        <w:rPr>
          <w:rFonts w:asciiTheme="minorHAnsi" w:hAnsiTheme="minorHAnsi"/>
          <w:szCs w:val="22"/>
        </w:rPr>
        <w:t>of virtual practices</w:t>
      </w:r>
      <w:r w:rsidR="002C1F80" w:rsidRPr="00673942">
        <w:rPr>
          <w:rFonts w:asciiTheme="minorHAnsi" w:hAnsiTheme="minorHAnsi"/>
          <w:szCs w:val="22"/>
        </w:rPr>
        <w:t xml:space="preserve"> to recrui</w:t>
      </w:r>
      <w:r>
        <w:rPr>
          <w:rFonts w:asciiTheme="minorHAnsi" w:hAnsiTheme="minorHAnsi"/>
          <w:szCs w:val="22"/>
        </w:rPr>
        <w:t xml:space="preserve">t as many </w:t>
      </w:r>
      <w:r w:rsidR="00FF43C8">
        <w:rPr>
          <w:rFonts w:asciiTheme="minorHAnsi" w:hAnsiTheme="minorHAnsi"/>
          <w:szCs w:val="22"/>
        </w:rPr>
        <w:t>professionals</w:t>
      </w:r>
      <w:r w:rsidR="004A4DA1">
        <w:rPr>
          <w:rFonts w:asciiTheme="minorHAnsi" w:hAnsiTheme="minorHAnsi"/>
          <w:szCs w:val="22"/>
        </w:rPr>
        <w:t xml:space="preserve"> as possible. The reward will be</w:t>
      </w:r>
      <w:r w:rsidR="002C1F80" w:rsidRPr="00673942">
        <w:rPr>
          <w:rFonts w:asciiTheme="minorHAnsi" w:hAnsiTheme="minorHAnsi"/>
          <w:szCs w:val="22"/>
        </w:rPr>
        <w:t xml:space="preserve"> a percentage of the total monthly subscri</w:t>
      </w:r>
      <w:r w:rsidR="004A4DA1">
        <w:rPr>
          <w:rFonts w:asciiTheme="minorHAnsi" w:hAnsiTheme="minorHAnsi"/>
          <w:szCs w:val="22"/>
        </w:rPr>
        <w:t>ption fee of all the new members recruited</w:t>
      </w:r>
      <w:r w:rsidR="002C1F80" w:rsidRPr="00673942">
        <w:rPr>
          <w:rFonts w:asciiTheme="minorHAnsi" w:hAnsiTheme="minorHAnsi"/>
          <w:szCs w:val="22"/>
        </w:rPr>
        <w:t>. The more members an owner can recruit, the higher the percentage rate she will receive. The goal for an owner is to recruit to the company’s maximum capacity but also to recruit the customers who pay the highest subscription fees.</w:t>
      </w:r>
    </w:p>
    <w:p w:rsidR="00F762FB" w:rsidRPr="00673942" w:rsidRDefault="002C1F80" w:rsidP="00673942">
      <w:pPr>
        <w:rPr>
          <w:rFonts w:asciiTheme="minorHAnsi" w:hAnsiTheme="minorHAnsi"/>
          <w:szCs w:val="22"/>
        </w:rPr>
      </w:pPr>
      <w:r w:rsidRPr="00673942">
        <w:rPr>
          <w:rFonts w:asciiTheme="minorHAnsi" w:hAnsiTheme="minorHAnsi"/>
          <w:szCs w:val="22"/>
        </w:rPr>
        <w:t>The incentive for a physician to join such a company is the monthly discount she receives. She gets a greater discount based on how well the company is doing.</w:t>
      </w:r>
    </w:p>
    <w:p w:rsidR="00F762FB" w:rsidRPr="004A4DA1" w:rsidRDefault="00912A31" w:rsidP="003A411A">
      <w:pPr>
        <w:pStyle w:val="Heading1"/>
      </w:pPr>
      <w:bookmarkStart w:id="132" w:name="_Toc285199680"/>
      <w:bookmarkStart w:id="133" w:name="_Toc294099177"/>
      <w:bookmarkStart w:id="134" w:name="_Toc294099307"/>
      <w:ins w:id="135" w:author="eaass" w:date="2011-05-25T15:04:00Z">
        <w:r>
          <w:t>6</w:t>
        </w:r>
      </w:ins>
      <w:del w:id="136" w:author="eaass" w:date="2011-05-25T15:04:00Z">
        <w:r w:rsidR="00553710" w:rsidDel="00912A31">
          <w:delText>5</w:delText>
        </w:r>
      </w:del>
      <w:r w:rsidR="002C1F80" w:rsidRPr="004A4DA1">
        <w:t>.0 Management Summary</w:t>
      </w:r>
      <w:bookmarkEnd w:id="132"/>
      <w:bookmarkEnd w:id="133"/>
      <w:bookmarkEnd w:id="134"/>
    </w:p>
    <w:p w:rsidR="00F762FB" w:rsidRDefault="004A4DA1" w:rsidP="00673942">
      <w:pPr>
        <w:rPr>
          <w:rFonts w:asciiTheme="minorHAnsi" w:hAnsiTheme="minorHAnsi"/>
          <w:szCs w:val="22"/>
        </w:rPr>
      </w:pPr>
      <w:r>
        <w:rPr>
          <w:rFonts w:asciiTheme="minorHAnsi" w:hAnsiTheme="minorHAnsi"/>
          <w:szCs w:val="22"/>
        </w:rPr>
        <w:t>Health XCEL</w:t>
      </w:r>
      <w:r w:rsidR="002C1F80" w:rsidRPr="00673942">
        <w:rPr>
          <w:rFonts w:asciiTheme="minorHAnsi" w:hAnsiTheme="minorHAnsi"/>
          <w:szCs w:val="22"/>
        </w:rPr>
        <w:t xml:space="preserve">'s personnel will initially consist of the original four person management team which will </w:t>
      </w:r>
      <w:r w:rsidR="00556169" w:rsidRPr="00673942">
        <w:rPr>
          <w:rFonts w:asciiTheme="minorHAnsi" w:hAnsiTheme="minorHAnsi"/>
          <w:szCs w:val="22"/>
        </w:rPr>
        <w:t>oversee</w:t>
      </w:r>
      <w:r w:rsidR="002C1F80" w:rsidRPr="00673942">
        <w:rPr>
          <w:rFonts w:asciiTheme="minorHAnsi" w:hAnsiTheme="minorHAnsi"/>
          <w:szCs w:val="22"/>
        </w:rPr>
        <w:t xml:space="preserve"> software development</w:t>
      </w:r>
      <w:r w:rsidR="00556169" w:rsidRPr="00673942">
        <w:rPr>
          <w:rFonts w:asciiTheme="minorHAnsi" w:hAnsiTheme="minorHAnsi"/>
          <w:szCs w:val="22"/>
        </w:rPr>
        <w:t>, sales and marketing</w:t>
      </w:r>
      <w:r w:rsidR="008E291B">
        <w:rPr>
          <w:rFonts w:asciiTheme="minorHAnsi" w:hAnsiTheme="minorHAnsi"/>
          <w:szCs w:val="22"/>
        </w:rPr>
        <w:t xml:space="preserve"> and day to day operations.</w:t>
      </w:r>
      <w:r w:rsidR="00B24DDA">
        <w:rPr>
          <w:rFonts w:asciiTheme="minorHAnsi" w:hAnsiTheme="minorHAnsi"/>
          <w:szCs w:val="22"/>
        </w:rPr>
        <w:t xml:space="preserve"> </w:t>
      </w:r>
      <w:r w:rsidR="002C1F80" w:rsidRPr="00673942">
        <w:rPr>
          <w:rFonts w:asciiTheme="minorHAnsi" w:hAnsiTheme="minorHAnsi"/>
          <w:szCs w:val="22"/>
        </w:rPr>
        <w:t>The firm will</w:t>
      </w:r>
      <w:r w:rsidR="008E291B">
        <w:rPr>
          <w:rFonts w:asciiTheme="minorHAnsi" w:hAnsiTheme="minorHAnsi"/>
          <w:szCs w:val="22"/>
        </w:rPr>
        <w:t>, in the initial stage,</w:t>
      </w:r>
      <w:r w:rsidR="002C1F80" w:rsidRPr="00673942">
        <w:rPr>
          <w:rFonts w:asciiTheme="minorHAnsi" w:hAnsiTheme="minorHAnsi"/>
          <w:szCs w:val="22"/>
        </w:rPr>
        <w:t xml:space="preserve"> limit new hires </w:t>
      </w:r>
      <w:r w:rsidR="00556169" w:rsidRPr="00673942">
        <w:rPr>
          <w:rFonts w:asciiTheme="minorHAnsi" w:hAnsiTheme="minorHAnsi"/>
          <w:szCs w:val="22"/>
        </w:rPr>
        <w:t xml:space="preserve">and rely on contractors (pre-identified) to fill the software development and project manager roles. We will outsource </w:t>
      </w:r>
      <w:r w:rsidR="00BC6FF2" w:rsidRPr="00673942">
        <w:rPr>
          <w:rFonts w:asciiTheme="minorHAnsi" w:hAnsiTheme="minorHAnsi"/>
          <w:szCs w:val="22"/>
        </w:rPr>
        <w:t xml:space="preserve">most other </w:t>
      </w:r>
      <w:r w:rsidR="003858FD" w:rsidRPr="00673942">
        <w:rPr>
          <w:rFonts w:asciiTheme="minorHAnsi" w:hAnsiTheme="minorHAnsi"/>
          <w:szCs w:val="22"/>
        </w:rPr>
        <w:t>functions including</w:t>
      </w:r>
      <w:r w:rsidR="00BC6FF2" w:rsidRPr="00673942">
        <w:rPr>
          <w:rFonts w:asciiTheme="minorHAnsi" w:hAnsiTheme="minorHAnsi"/>
          <w:szCs w:val="22"/>
        </w:rPr>
        <w:t xml:space="preserve"> </w:t>
      </w:r>
      <w:r w:rsidR="00556169" w:rsidRPr="00673942">
        <w:rPr>
          <w:rFonts w:asciiTheme="minorHAnsi" w:hAnsiTheme="minorHAnsi"/>
          <w:szCs w:val="22"/>
        </w:rPr>
        <w:t>market</w:t>
      </w:r>
      <w:r w:rsidR="00BC6FF2" w:rsidRPr="00673942">
        <w:rPr>
          <w:rFonts w:asciiTheme="minorHAnsi" w:hAnsiTheme="minorHAnsi"/>
          <w:szCs w:val="22"/>
        </w:rPr>
        <w:t>ing and sales and payroll to outside firms, to save on G&amp;A expenses</w:t>
      </w:r>
      <w:r w:rsidR="003858FD" w:rsidRPr="00673942">
        <w:rPr>
          <w:rFonts w:asciiTheme="minorHAnsi" w:hAnsiTheme="minorHAnsi"/>
          <w:szCs w:val="22"/>
        </w:rPr>
        <w:t>.</w:t>
      </w:r>
    </w:p>
    <w:p w:rsidR="00DD4D63" w:rsidRPr="00673942" w:rsidRDefault="00912A31" w:rsidP="003A411A">
      <w:pPr>
        <w:pStyle w:val="Heading21"/>
      </w:pPr>
      <w:bookmarkStart w:id="137" w:name="_Toc285199681"/>
      <w:bookmarkStart w:id="138" w:name="_Toc294099178"/>
      <w:bookmarkStart w:id="139" w:name="_Toc294099308"/>
      <w:ins w:id="140" w:author="eaass" w:date="2011-05-25T15:04:00Z">
        <w:r>
          <w:t>6</w:t>
        </w:r>
      </w:ins>
      <w:del w:id="141" w:author="eaass" w:date="2011-05-25T15:04:00Z">
        <w:r w:rsidR="00553710" w:rsidDel="00912A31">
          <w:delText>5</w:delText>
        </w:r>
      </w:del>
      <w:r w:rsidR="00DD4D63">
        <w:t>.1 Management Team</w:t>
      </w:r>
      <w:bookmarkEnd w:id="137"/>
      <w:bookmarkEnd w:id="138"/>
      <w:bookmarkEnd w:id="139"/>
    </w:p>
    <w:p w:rsidR="00F762FB" w:rsidRPr="00673942" w:rsidRDefault="00B95987" w:rsidP="00673942">
      <w:pPr>
        <w:rPr>
          <w:rFonts w:asciiTheme="minorHAnsi" w:hAnsiTheme="minorHAnsi"/>
          <w:szCs w:val="22"/>
        </w:rPr>
      </w:pPr>
      <w:r w:rsidRPr="00841EC6">
        <w:rPr>
          <w:rFonts w:asciiTheme="minorHAnsi" w:hAnsiTheme="minorHAnsi"/>
          <w:b/>
          <w:szCs w:val="22"/>
        </w:rPr>
        <w:t xml:space="preserve">CEO, </w:t>
      </w:r>
      <w:r w:rsidR="002C1F80" w:rsidRPr="00841EC6">
        <w:rPr>
          <w:rFonts w:asciiTheme="minorHAnsi" w:hAnsiTheme="minorHAnsi"/>
          <w:b/>
          <w:szCs w:val="22"/>
        </w:rPr>
        <w:t xml:space="preserve">Bjorn E. </w:t>
      </w:r>
      <w:proofErr w:type="spellStart"/>
      <w:r w:rsidR="002C1F80" w:rsidRPr="00841EC6">
        <w:rPr>
          <w:rFonts w:asciiTheme="minorHAnsi" w:hAnsiTheme="minorHAnsi"/>
          <w:b/>
          <w:szCs w:val="22"/>
        </w:rPr>
        <w:t>Harvold</w:t>
      </w:r>
      <w:proofErr w:type="spellEnd"/>
      <w:r w:rsidR="002C1F80" w:rsidRPr="00673942">
        <w:rPr>
          <w:rFonts w:asciiTheme="minorHAnsi" w:hAnsiTheme="minorHAnsi"/>
          <w:szCs w:val="22"/>
        </w:rPr>
        <w:t xml:space="preserve"> - founded </w:t>
      </w:r>
      <w:r w:rsidR="004A4DA1">
        <w:rPr>
          <w:rFonts w:asciiTheme="minorHAnsi" w:hAnsiTheme="minorHAnsi"/>
          <w:szCs w:val="22"/>
        </w:rPr>
        <w:t>Health XCEL</w:t>
      </w:r>
      <w:r w:rsidR="002C1F80" w:rsidRPr="00673942">
        <w:rPr>
          <w:rFonts w:asciiTheme="minorHAnsi" w:hAnsiTheme="minorHAnsi"/>
          <w:szCs w:val="22"/>
        </w:rPr>
        <w:t xml:space="preserve"> Inc. in 2004. Bjorn has over 12 years of experience in software development. Previously he has founded an entertainment company, a stock photography </w:t>
      </w:r>
      <w:r w:rsidR="002C1F80" w:rsidRPr="00673942">
        <w:rPr>
          <w:rFonts w:asciiTheme="minorHAnsi" w:hAnsiTheme="minorHAnsi"/>
          <w:szCs w:val="22"/>
        </w:rPr>
        <w:lastRenderedPageBreak/>
        <w:t xml:space="preserve">agency, a mobile payment solutions provider and co-founded a software architecture firm. </w:t>
      </w:r>
      <w:r w:rsidR="006978E4" w:rsidRPr="00673942">
        <w:rPr>
          <w:rFonts w:asciiTheme="minorHAnsi" w:hAnsiTheme="minorHAnsi"/>
          <w:szCs w:val="22"/>
        </w:rPr>
        <w:t>Throughout his career h</w:t>
      </w:r>
      <w:r w:rsidR="002C1F80" w:rsidRPr="00673942">
        <w:rPr>
          <w:rFonts w:asciiTheme="minorHAnsi" w:hAnsiTheme="minorHAnsi"/>
          <w:szCs w:val="22"/>
        </w:rPr>
        <w:t xml:space="preserve">e has done software consulting work for </w:t>
      </w:r>
      <w:r w:rsidR="006978E4" w:rsidRPr="00673942">
        <w:rPr>
          <w:rFonts w:asciiTheme="minorHAnsi" w:hAnsiTheme="minorHAnsi"/>
          <w:szCs w:val="22"/>
        </w:rPr>
        <w:t xml:space="preserve">Adobe Systems, </w:t>
      </w:r>
      <w:proofErr w:type="spellStart"/>
      <w:r w:rsidR="006978E4" w:rsidRPr="00673942">
        <w:rPr>
          <w:rFonts w:asciiTheme="minorHAnsi" w:hAnsiTheme="minorHAnsi"/>
          <w:szCs w:val="22"/>
        </w:rPr>
        <w:t>Conde</w:t>
      </w:r>
      <w:proofErr w:type="spellEnd"/>
      <w:r w:rsidR="006978E4" w:rsidRPr="00673942">
        <w:rPr>
          <w:rFonts w:asciiTheme="minorHAnsi" w:hAnsiTheme="minorHAnsi"/>
          <w:szCs w:val="22"/>
        </w:rPr>
        <w:t xml:space="preserve"> Nast, Sun Microsystems, Chase Bank, </w:t>
      </w:r>
      <w:proofErr w:type="spellStart"/>
      <w:r w:rsidR="006978E4" w:rsidRPr="00673942">
        <w:rPr>
          <w:rFonts w:asciiTheme="minorHAnsi" w:hAnsiTheme="minorHAnsi"/>
          <w:szCs w:val="22"/>
        </w:rPr>
        <w:t>PriceWaterhouseCoopers</w:t>
      </w:r>
      <w:proofErr w:type="spellEnd"/>
      <w:r w:rsidR="006978E4" w:rsidRPr="00673942">
        <w:rPr>
          <w:rFonts w:asciiTheme="minorHAnsi" w:hAnsiTheme="minorHAnsi"/>
          <w:szCs w:val="22"/>
        </w:rPr>
        <w:t xml:space="preserve">, </w:t>
      </w:r>
      <w:proofErr w:type="spellStart"/>
      <w:r w:rsidR="006978E4" w:rsidRPr="00673942">
        <w:rPr>
          <w:rFonts w:asciiTheme="minorHAnsi" w:hAnsiTheme="minorHAnsi"/>
          <w:szCs w:val="22"/>
        </w:rPr>
        <w:t>DraftFCB</w:t>
      </w:r>
      <w:proofErr w:type="spellEnd"/>
      <w:r w:rsidR="006978E4" w:rsidRPr="00673942">
        <w:rPr>
          <w:rFonts w:asciiTheme="minorHAnsi" w:hAnsiTheme="minorHAnsi"/>
          <w:szCs w:val="22"/>
        </w:rPr>
        <w:t xml:space="preserve">, </w:t>
      </w:r>
      <w:proofErr w:type="spellStart"/>
      <w:r w:rsidR="006978E4" w:rsidRPr="00673942">
        <w:rPr>
          <w:rFonts w:asciiTheme="minorHAnsi" w:hAnsiTheme="minorHAnsi"/>
          <w:szCs w:val="22"/>
        </w:rPr>
        <w:t>Accoona</w:t>
      </w:r>
      <w:proofErr w:type="spellEnd"/>
      <w:r w:rsidR="00BC6FF2" w:rsidRPr="00673942">
        <w:rPr>
          <w:rFonts w:asciiTheme="minorHAnsi" w:hAnsiTheme="minorHAnsi"/>
          <w:szCs w:val="22"/>
        </w:rPr>
        <w:t xml:space="preserve"> and </w:t>
      </w:r>
      <w:proofErr w:type="spellStart"/>
      <w:r w:rsidR="003858FD" w:rsidRPr="00673942">
        <w:rPr>
          <w:rFonts w:asciiTheme="minorHAnsi" w:hAnsiTheme="minorHAnsi"/>
          <w:szCs w:val="22"/>
        </w:rPr>
        <w:t>Intela</w:t>
      </w:r>
      <w:proofErr w:type="spellEnd"/>
      <w:r w:rsidR="003858FD" w:rsidRPr="00673942" w:rsidDel="006978E4">
        <w:rPr>
          <w:rFonts w:asciiTheme="minorHAnsi" w:hAnsiTheme="minorHAnsi"/>
          <w:szCs w:val="22"/>
        </w:rPr>
        <w:t>.</w:t>
      </w:r>
      <w:r w:rsidR="002C1F80" w:rsidRPr="00673942">
        <w:rPr>
          <w:rFonts w:asciiTheme="minorHAnsi" w:hAnsiTheme="minorHAnsi"/>
          <w:szCs w:val="22"/>
        </w:rPr>
        <w:t xml:space="preserve"> </w:t>
      </w:r>
      <w:r w:rsidR="005E0CA4" w:rsidRPr="00673942">
        <w:rPr>
          <w:rFonts w:asciiTheme="minorHAnsi" w:hAnsiTheme="minorHAnsi"/>
          <w:szCs w:val="22"/>
        </w:rPr>
        <w:t xml:space="preserve"> </w:t>
      </w:r>
    </w:p>
    <w:p w:rsidR="00F762FB" w:rsidRPr="00673942" w:rsidRDefault="00B95987" w:rsidP="00673942">
      <w:pPr>
        <w:rPr>
          <w:rFonts w:asciiTheme="minorHAnsi" w:hAnsiTheme="minorHAnsi"/>
          <w:szCs w:val="22"/>
        </w:rPr>
      </w:pPr>
      <w:r w:rsidRPr="00841EC6">
        <w:rPr>
          <w:rFonts w:asciiTheme="minorHAnsi" w:hAnsiTheme="minorHAnsi"/>
          <w:b/>
          <w:szCs w:val="22"/>
        </w:rPr>
        <w:t xml:space="preserve">COO, </w:t>
      </w:r>
      <w:r w:rsidR="002C1F80" w:rsidRPr="00841EC6">
        <w:rPr>
          <w:rFonts w:asciiTheme="minorHAnsi" w:hAnsiTheme="minorHAnsi"/>
          <w:b/>
          <w:szCs w:val="22"/>
        </w:rPr>
        <w:t>Paul T. Fisher</w:t>
      </w:r>
      <w:r w:rsidR="00841EC6">
        <w:rPr>
          <w:rFonts w:asciiTheme="minorHAnsi" w:hAnsiTheme="minorHAnsi"/>
          <w:szCs w:val="22"/>
        </w:rPr>
        <w:t xml:space="preserve"> </w:t>
      </w:r>
      <w:r w:rsidR="002C1F80" w:rsidRPr="00673942">
        <w:rPr>
          <w:rFonts w:asciiTheme="minorHAnsi" w:hAnsiTheme="minorHAnsi"/>
          <w:szCs w:val="22"/>
        </w:rPr>
        <w:t xml:space="preserve">- developed a distance learning application for neuroscience, at Johns Hopkins University. He co-founded </w:t>
      </w:r>
      <w:proofErr w:type="spellStart"/>
      <w:r w:rsidR="002C1F80" w:rsidRPr="00673942">
        <w:rPr>
          <w:rFonts w:asciiTheme="minorHAnsi" w:hAnsiTheme="minorHAnsi"/>
          <w:szCs w:val="22"/>
        </w:rPr>
        <w:t>SmartPants</w:t>
      </w:r>
      <w:proofErr w:type="spellEnd"/>
      <w:r w:rsidR="002C1F80" w:rsidRPr="00673942">
        <w:rPr>
          <w:rFonts w:asciiTheme="minorHAnsi" w:hAnsiTheme="minorHAnsi"/>
          <w:szCs w:val="22"/>
        </w:rPr>
        <w:t xml:space="preserve"> Media, Inc., a software development company which has created interactive software, kiosks, and games for organizations such as the IMF, Smithsonian Institution</w:t>
      </w:r>
      <w:r w:rsidR="00947FFB">
        <w:rPr>
          <w:rFonts w:asciiTheme="minorHAnsi" w:hAnsiTheme="minorHAnsi"/>
          <w:szCs w:val="22"/>
        </w:rPr>
        <w:t>, and t</w:t>
      </w:r>
      <w:r w:rsidR="00DD4D63">
        <w:rPr>
          <w:rFonts w:asciiTheme="minorHAnsi" w:hAnsiTheme="minorHAnsi"/>
          <w:szCs w:val="22"/>
        </w:rPr>
        <w:t>rafficLand.com. Paul was until recently the</w:t>
      </w:r>
      <w:r w:rsidR="002C1F80" w:rsidRPr="00673942">
        <w:rPr>
          <w:rFonts w:asciiTheme="minorHAnsi" w:hAnsiTheme="minorHAnsi"/>
          <w:szCs w:val="22"/>
        </w:rPr>
        <w:t xml:space="preserve"> Direc</w:t>
      </w:r>
      <w:r w:rsidR="00DD4D63">
        <w:rPr>
          <w:rFonts w:asciiTheme="minorHAnsi" w:hAnsiTheme="minorHAnsi"/>
          <w:szCs w:val="22"/>
        </w:rPr>
        <w:t>tor o</w:t>
      </w:r>
      <w:r w:rsidR="00B764F7">
        <w:rPr>
          <w:rFonts w:asciiTheme="minorHAnsi" w:hAnsiTheme="minorHAnsi"/>
          <w:szCs w:val="22"/>
        </w:rPr>
        <w:t>f Technology at wired.com and</w:t>
      </w:r>
      <w:r w:rsidR="002C1F80" w:rsidRPr="00673942">
        <w:rPr>
          <w:rFonts w:asciiTheme="minorHAnsi" w:hAnsiTheme="minorHAnsi"/>
          <w:szCs w:val="22"/>
        </w:rPr>
        <w:t xml:space="preserve"> is currently </w:t>
      </w:r>
      <w:r w:rsidR="00BC6FF2" w:rsidRPr="00673942">
        <w:rPr>
          <w:rFonts w:asciiTheme="minorHAnsi" w:hAnsiTheme="minorHAnsi"/>
          <w:szCs w:val="22"/>
        </w:rPr>
        <w:t>the C</w:t>
      </w:r>
      <w:r w:rsidR="002C1F80" w:rsidRPr="00673942">
        <w:rPr>
          <w:rFonts w:asciiTheme="minorHAnsi" w:hAnsiTheme="minorHAnsi"/>
          <w:szCs w:val="22"/>
        </w:rPr>
        <w:t xml:space="preserve">hief </w:t>
      </w:r>
      <w:r w:rsidR="00BC6FF2" w:rsidRPr="00673942">
        <w:rPr>
          <w:rFonts w:asciiTheme="minorHAnsi" w:hAnsiTheme="minorHAnsi"/>
          <w:szCs w:val="22"/>
        </w:rPr>
        <w:t>E</w:t>
      </w:r>
      <w:r w:rsidR="002C1F80" w:rsidRPr="00673942">
        <w:rPr>
          <w:rFonts w:asciiTheme="minorHAnsi" w:hAnsiTheme="minorHAnsi"/>
          <w:szCs w:val="22"/>
        </w:rPr>
        <w:t xml:space="preserve">ngineer </w:t>
      </w:r>
      <w:r w:rsidR="00BC6FF2" w:rsidRPr="00673942">
        <w:rPr>
          <w:rFonts w:asciiTheme="minorHAnsi" w:hAnsiTheme="minorHAnsi"/>
          <w:szCs w:val="22"/>
        </w:rPr>
        <w:t>at</w:t>
      </w:r>
      <w:r w:rsidR="00947FFB">
        <w:rPr>
          <w:rFonts w:asciiTheme="minorHAnsi" w:hAnsiTheme="minorHAnsi"/>
          <w:szCs w:val="22"/>
        </w:rPr>
        <w:t xml:space="preserve"> l</w:t>
      </w:r>
      <w:r w:rsidR="002C1F80" w:rsidRPr="00673942">
        <w:rPr>
          <w:rFonts w:asciiTheme="minorHAnsi" w:hAnsiTheme="minorHAnsi"/>
          <w:szCs w:val="22"/>
        </w:rPr>
        <w:t>imewire</w:t>
      </w:r>
      <w:r w:rsidR="00947FFB">
        <w:rPr>
          <w:rFonts w:asciiTheme="minorHAnsi" w:hAnsiTheme="minorHAnsi"/>
          <w:szCs w:val="22"/>
        </w:rPr>
        <w:t>.com</w:t>
      </w:r>
      <w:r w:rsidR="002C1F80" w:rsidRPr="00673942">
        <w:rPr>
          <w:rFonts w:asciiTheme="minorHAnsi" w:hAnsiTheme="minorHAnsi"/>
          <w:szCs w:val="22"/>
        </w:rPr>
        <w:t>.</w:t>
      </w:r>
    </w:p>
    <w:p w:rsidR="00BC6FF2" w:rsidRPr="00673942" w:rsidRDefault="00B95987" w:rsidP="00673942">
      <w:pPr>
        <w:rPr>
          <w:rFonts w:asciiTheme="minorHAnsi" w:hAnsiTheme="minorHAnsi"/>
          <w:szCs w:val="22"/>
        </w:rPr>
      </w:pPr>
      <w:r w:rsidRPr="00841EC6">
        <w:rPr>
          <w:rFonts w:asciiTheme="minorHAnsi" w:hAnsiTheme="minorHAnsi"/>
          <w:b/>
          <w:szCs w:val="22"/>
        </w:rPr>
        <w:t xml:space="preserve">CIO, </w:t>
      </w:r>
      <w:r w:rsidR="002C1F80" w:rsidRPr="00841EC6">
        <w:rPr>
          <w:rFonts w:asciiTheme="minorHAnsi" w:hAnsiTheme="minorHAnsi"/>
          <w:b/>
          <w:szCs w:val="22"/>
        </w:rPr>
        <w:t>Benjamin G. Taylor</w:t>
      </w:r>
      <w:r w:rsidR="002C1F80" w:rsidRPr="00673942">
        <w:rPr>
          <w:rFonts w:asciiTheme="minorHAnsi" w:hAnsiTheme="minorHAnsi"/>
          <w:szCs w:val="22"/>
        </w:rPr>
        <w:t xml:space="preserve"> - is a career entrepreneur and consultant with extensive knowledge in the application of technology to new business models. He has over 12 years of experience and has worked with senior management at clients such as AT&amp;T, MBNA, UPS, Nokia, Hallmark, Telstra and PacBell. Ben’s last venture was as founder of </w:t>
      </w:r>
      <w:proofErr w:type="spellStart"/>
      <w:r w:rsidR="002C1F80" w:rsidRPr="00673942">
        <w:rPr>
          <w:rFonts w:asciiTheme="minorHAnsi" w:hAnsiTheme="minorHAnsi"/>
          <w:szCs w:val="22"/>
        </w:rPr>
        <w:t>Enpresence</w:t>
      </w:r>
      <w:proofErr w:type="spellEnd"/>
      <w:r w:rsidR="002C1F80" w:rsidRPr="00673942">
        <w:rPr>
          <w:rFonts w:asciiTheme="minorHAnsi" w:hAnsiTheme="minorHAnsi"/>
          <w:szCs w:val="22"/>
        </w:rPr>
        <w:t xml:space="preserve">, a social networking site focused on connecting people via GPS and Bluetooth-based services.  </w:t>
      </w:r>
    </w:p>
    <w:p w:rsidR="00F762FB" w:rsidRDefault="00B95987" w:rsidP="00673942">
      <w:pPr>
        <w:rPr>
          <w:rFonts w:asciiTheme="minorHAnsi" w:hAnsiTheme="minorHAnsi"/>
          <w:szCs w:val="22"/>
        </w:rPr>
      </w:pPr>
      <w:r w:rsidRPr="00841EC6">
        <w:rPr>
          <w:rFonts w:asciiTheme="minorHAnsi" w:hAnsiTheme="minorHAnsi"/>
          <w:b/>
          <w:szCs w:val="22"/>
        </w:rPr>
        <w:t xml:space="preserve">CFO, </w:t>
      </w:r>
      <w:r w:rsidR="002C1F80" w:rsidRPr="00841EC6">
        <w:rPr>
          <w:rFonts w:asciiTheme="minorHAnsi" w:hAnsiTheme="minorHAnsi"/>
          <w:b/>
          <w:szCs w:val="22"/>
        </w:rPr>
        <w:t xml:space="preserve">Erik </w:t>
      </w:r>
      <w:r w:rsidR="008C77E9" w:rsidRPr="00841EC6">
        <w:rPr>
          <w:rFonts w:asciiTheme="minorHAnsi" w:hAnsiTheme="minorHAnsi"/>
          <w:b/>
          <w:szCs w:val="22"/>
        </w:rPr>
        <w:t xml:space="preserve">P. </w:t>
      </w:r>
      <w:proofErr w:type="spellStart"/>
      <w:r w:rsidR="002C1F80" w:rsidRPr="00841EC6">
        <w:rPr>
          <w:rFonts w:asciiTheme="minorHAnsi" w:hAnsiTheme="minorHAnsi"/>
          <w:b/>
          <w:szCs w:val="22"/>
        </w:rPr>
        <w:t>Aass</w:t>
      </w:r>
      <w:proofErr w:type="spellEnd"/>
      <w:r w:rsidR="00841EC6">
        <w:rPr>
          <w:rFonts w:asciiTheme="minorHAnsi" w:hAnsiTheme="minorHAnsi"/>
          <w:szCs w:val="22"/>
        </w:rPr>
        <w:t xml:space="preserve"> (Notre Dame, MBA 2011) -</w:t>
      </w:r>
      <w:r w:rsidR="002C1F80" w:rsidRPr="00673942">
        <w:rPr>
          <w:rFonts w:asciiTheme="minorHAnsi" w:hAnsiTheme="minorHAnsi"/>
          <w:szCs w:val="22"/>
        </w:rPr>
        <w:t xml:space="preserve"> is working to develop the business model and plan with </w:t>
      </w:r>
      <w:r w:rsidR="004A4DA1">
        <w:rPr>
          <w:rFonts w:asciiTheme="minorHAnsi" w:hAnsiTheme="minorHAnsi"/>
          <w:szCs w:val="22"/>
        </w:rPr>
        <w:t>Health XCEL</w:t>
      </w:r>
      <w:r w:rsidR="002C1F80" w:rsidRPr="00673942">
        <w:rPr>
          <w:rFonts w:asciiTheme="minorHAnsi" w:hAnsiTheme="minorHAnsi"/>
          <w:szCs w:val="22"/>
        </w:rPr>
        <w:t>. He has three years experience working as an investment banker in New York City and is concentrating his studies in Corporate Finance and Business Leadership. He also has six years of leadership experience in the US Army and deployed to both Iraq and Afghanistan where he was decorated for valor in combat three times.</w:t>
      </w:r>
    </w:p>
    <w:p w:rsidR="00F762FB" w:rsidRPr="00673942" w:rsidRDefault="004A4DA1" w:rsidP="00673942">
      <w:pPr>
        <w:rPr>
          <w:rFonts w:asciiTheme="minorHAnsi" w:hAnsiTheme="minorHAnsi"/>
          <w:szCs w:val="22"/>
        </w:rPr>
      </w:pPr>
      <w:r>
        <w:rPr>
          <w:rFonts w:asciiTheme="minorHAnsi" w:hAnsiTheme="minorHAnsi"/>
          <w:szCs w:val="22"/>
        </w:rPr>
        <w:t>As Health XCEL matures it</w:t>
      </w:r>
      <w:r w:rsidR="002C1F80" w:rsidRPr="00673942">
        <w:rPr>
          <w:rFonts w:asciiTheme="minorHAnsi" w:hAnsiTheme="minorHAnsi"/>
          <w:szCs w:val="22"/>
        </w:rPr>
        <w:t xml:space="preserve"> will </w:t>
      </w:r>
      <w:r w:rsidR="00BC6FF2" w:rsidRPr="00673942">
        <w:rPr>
          <w:rFonts w:asciiTheme="minorHAnsi" w:hAnsiTheme="minorHAnsi"/>
          <w:szCs w:val="22"/>
        </w:rPr>
        <w:t xml:space="preserve">eventually </w:t>
      </w:r>
      <w:r w:rsidR="002C1F80" w:rsidRPr="00673942">
        <w:rPr>
          <w:rFonts w:asciiTheme="minorHAnsi" w:hAnsiTheme="minorHAnsi"/>
          <w:szCs w:val="22"/>
        </w:rPr>
        <w:t xml:space="preserve">need to make additional hires in order to properly meet customer expectations and expand the business in line with </w:t>
      </w:r>
      <w:r w:rsidR="00DD4D63">
        <w:rPr>
          <w:rFonts w:asciiTheme="minorHAnsi" w:hAnsiTheme="minorHAnsi"/>
          <w:szCs w:val="22"/>
        </w:rPr>
        <w:t xml:space="preserve">the </w:t>
      </w:r>
      <w:r w:rsidR="002C1F80" w:rsidRPr="00673942">
        <w:rPr>
          <w:rFonts w:asciiTheme="minorHAnsi" w:hAnsiTheme="minorHAnsi"/>
          <w:szCs w:val="22"/>
        </w:rPr>
        <w:t>gradual expansion into the e-health marketplace.</w:t>
      </w:r>
    </w:p>
    <w:p w:rsidR="00F762FB" w:rsidRPr="00673942" w:rsidRDefault="002C1F80" w:rsidP="00673942">
      <w:pPr>
        <w:rPr>
          <w:rFonts w:asciiTheme="minorHAnsi" w:hAnsiTheme="minorHAnsi"/>
          <w:szCs w:val="22"/>
        </w:rPr>
      </w:pPr>
      <w:r w:rsidRPr="00673942">
        <w:rPr>
          <w:rFonts w:asciiTheme="minorHAnsi" w:hAnsiTheme="minorHAnsi"/>
          <w:szCs w:val="22"/>
        </w:rPr>
        <w:t>The firm will secure office space in New York City, sufficient to accommodate the management team and new hires for the first year of operations. The company will lease server space.</w:t>
      </w:r>
    </w:p>
    <w:p w:rsidR="00F762FB" w:rsidRPr="00334B9F" w:rsidRDefault="00912A31" w:rsidP="003A411A">
      <w:pPr>
        <w:pStyle w:val="Heading1"/>
      </w:pPr>
      <w:bookmarkStart w:id="142" w:name="_Toc285199682"/>
      <w:bookmarkStart w:id="143" w:name="_Toc294099179"/>
      <w:bookmarkStart w:id="144" w:name="_Toc294099309"/>
      <w:ins w:id="145" w:author="eaass" w:date="2011-05-25T15:05:00Z">
        <w:r>
          <w:t>7</w:t>
        </w:r>
      </w:ins>
      <w:del w:id="146" w:author="eaass" w:date="2011-05-25T15:05:00Z">
        <w:r w:rsidR="008C77E9" w:rsidDel="00912A31">
          <w:delText>6</w:delText>
        </w:r>
      </w:del>
      <w:r w:rsidR="00334B9F" w:rsidRPr="00334B9F">
        <w:t xml:space="preserve">.0 </w:t>
      </w:r>
      <w:r w:rsidR="002C1F80" w:rsidRPr="00334B9F">
        <w:t>Activities</w:t>
      </w:r>
      <w:bookmarkEnd w:id="142"/>
      <w:bookmarkEnd w:id="143"/>
      <w:bookmarkEnd w:id="144"/>
      <w:r w:rsidR="002C1F80" w:rsidRPr="00334B9F">
        <w:t xml:space="preserve"> </w:t>
      </w:r>
    </w:p>
    <w:p w:rsidR="00F762FB" w:rsidRPr="00673942" w:rsidRDefault="004A4DA1" w:rsidP="00673942">
      <w:pPr>
        <w:rPr>
          <w:rFonts w:asciiTheme="minorHAnsi" w:hAnsiTheme="minorHAnsi"/>
          <w:szCs w:val="22"/>
        </w:rPr>
      </w:pPr>
      <w:r>
        <w:rPr>
          <w:rFonts w:asciiTheme="minorHAnsi" w:hAnsiTheme="minorHAnsi"/>
          <w:szCs w:val="22"/>
        </w:rPr>
        <w:t>Health XCEL</w:t>
      </w:r>
      <w:r w:rsidR="002C1F80" w:rsidRPr="00673942">
        <w:rPr>
          <w:rFonts w:asciiTheme="minorHAnsi" w:hAnsiTheme="minorHAnsi"/>
          <w:szCs w:val="22"/>
        </w:rPr>
        <w:t xml:space="preserve"> must secure </w:t>
      </w:r>
      <w:ins w:id="147" w:author="eaass" w:date="2011-05-25T15:05:00Z">
        <w:r w:rsidR="00912A31">
          <w:rPr>
            <w:rFonts w:asciiTheme="minorHAnsi" w:hAnsiTheme="minorHAnsi"/>
            <w:szCs w:val="22"/>
          </w:rPr>
          <w:t>one</w:t>
        </w:r>
      </w:ins>
      <w:del w:id="148" w:author="eaass" w:date="2011-05-25T15:05:00Z">
        <w:r w:rsidR="002C1F80" w:rsidRPr="00673942" w:rsidDel="00912A31">
          <w:rPr>
            <w:rFonts w:asciiTheme="minorHAnsi" w:hAnsiTheme="minorHAnsi"/>
            <w:szCs w:val="22"/>
          </w:rPr>
          <w:delText>five</w:delText>
        </w:r>
      </w:del>
      <w:r w:rsidR="002C1F80" w:rsidRPr="00673942">
        <w:rPr>
          <w:rFonts w:asciiTheme="minorHAnsi" w:hAnsiTheme="minorHAnsi"/>
          <w:szCs w:val="22"/>
        </w:rPr>
        <w:t xml:space="preserve"> million in financing in order to fully finance the first 3 years of operation</w:t>
      </w:r>
      <w:r w:rsidR="00BC6FF2" w:rsidRPr="00673942">
        <w:rPr>
          <w:rFonts w:asciiTheme="minorHAnsi" w:hAnsiTheme="minorHAnsi"/>
          <w:szCs w:val="22"/>
        </w:rPr>
        <w:t>s</w:t>
      </w:r>
      <w:r w:rsidR="002C1F80" w:rsidRPr="00673942">
        <w:rPr>
          <w:rFonts w:asciiTheme="minorHAnsi" w:hAnsiTheme="minorHAnsi"/>
          <w:szCs w:val="22"/>
        </w:rPr>
        <w:t>. The company forecasts t</w:t>
      </w:r>
      <w:r w:rsidR="00947FFB">
        <w:rPr>
          <w:rFonts w:asciiTheme="minorHAnsi" w:hAnsiTheme="minorHAnsi"/>
          <w:szCs w:val="22"/>
        </w:rPr>
        <w:t>hat it will become profitable</w:t>
      </w:r>
      <w:r w:rsidR="002C1F80" w:rsidRPr="00673942">
        <w:rPr>
          <w:rFonts w:asciiTheme="minorHAnsi" w:hAnsiTheme="minorHAnsi"/>
          <w:szCs w:val="22"/>
        </w:rPr>
        <w:t xml:space="preserve"> in that period. The company must also identify personnel to assume the sales and marketing role prior to beginning operations. The firm must recruit people with industry experience. At our core, </w:t>
      </w:r>
      <w:r>
        <w:rPr>
          <w:rFonts w:asciiTheme="minorHAnsi" w:hAnsiTheme="minorHAnsi"/>
          <w:szCs w:val="22"/>
        </w:rPr>
        <w:t>Health XCEL</w:t>
      </w:r>
      <w:r w:rsidR="002C1F80" w:rsidRPr="00673942">
        <w:rPr>
          <w:rFonts w:asciiTheme="minorHAnsi" w:hAnsiTheme="minorHAnsi"/>
          <w:szCs w:val="22"/>
        </w:rPr>
        <w:t xml:space="preserve"> is a software development company and the most important key to success is </w:t>
      </w:r>
      <w:r w:rsidR="00BC6FF2" w:rsidRPr="00673942">
        <w:rPr>
          <w:rFonts w:asciiTheme="minorHAnsi" w:hAnsiTheme="minorHAnsi"/>
          <w:szCs w:val="22"/>
        </w:rPr>
        <w:t>securing the services of</w:t>
      </w:r>
      <w:r w:rsidR="002C1F80" w:rsidRPr="00673942">
        <w:rPr>
          <w:rFonts w:asciiTheme="minorHAnsi" w:hAnsiTheme="minorHAnsi"/>
          <w:szCs w:val="22"/>
        </w:rPr>
        <w:t xml:space="preserve"> </w:t>
      </w:r>
      <w:r w:rsidR="00DD4D63">
        <w:rPr>
          <w:rFonts w:asciiTheme="minorHAnsi" w:hAnsiTheme="minorHAnsi"/>
          <w:szCs w:val="22"/>
        </w:rPr>
        <w:t>“</w:t>
      </w:r>
      <w:r w:rsidR="003858FD" w:rsidRPr="00673942">
        <w:rPr>
          <w:rFonts w:asciiTheme="minorHAnsi" w:hAnsiTheme="minorHAnsi"/>
          <w:szCs w:val="22"/>
        </w:rPr>
        <w:t>rock star</w:t>
      </w:r>
      <w:r w:rsidR="00DD4D63">
        <w:rPr>
          <w:rFonts w:asciiTheme="minorHAnsi" w:hAnsiTheme="minorHAnsi"/>
          <w:szCs w:val="22"/>
        </w:rPr>
        <w:t>”</w:t>
      </w:r>
      <w:r w:rsidR="002C1F80" w:rsidRPr="00673942">
        <w:rPr>
          <w:rFonts w:asciiTheme="minorHAnsi" w:hAnsiTheme="minorHAnsi"/>
          <w:szCs w:val="22"/>
        </w:rPr>
        <w:t xml:space="preserve"> software engineers. </w:t>
      </w:r>
    </w:p>
    <w:p w:rsidR="00F762FB" w:rsidRPr="00673942" w:rsidRDefault="002C1F80" w:rsidP="00673942">
      <w:pPr>
        <w:rPr>
          <w:rFonts w:asciiTheme="minorHAnsi" w:hAnsiTheme="minorHAnsi"/>
          <w:szCs w:val="22"/>
        </w:rPr>
      </w:pPr>
      <w:r w:rsidRPr="00673942">
        <w:rPr>
          <w:rFonts w:asciiTheme="minorHAnsi" w:hAnsiTheme="minorHAnsi"/>
          <w:szCs w:val="22"/>
        </w:rPr>
        <w:t xml:space="preserve">The company needs a detailed marketing plan and a three year plan for growth </w:t>
      </w:r>
      <w:r w:rsidR="00DD4D63">
        <w:rPr>
          <w:rFonts w:asciiTheme="minorHAnsi" w:hAnsiTheme="minorHAnsi"/>
          <w:szCs w:val="22"/>
        </w:rPr>
        <w:t xml:space="preserve">to </w:t>
      </w:r>
      <w:r w:rsidRPr="00673942">
        <w:rPr>
          <w:rFonts w:asciiTheme="minorHAnsi" w:hAnsiTheme="minorHAnsi"/>
          <w:szCs w:val="22"/>
        </w:rPr>
        <w:t>include a plan for new hires of staff and expansion into larger offices.</w:t>
      </w:r>
      <w:r w:rsidR="00272DFA">
        <w:rPr>
          <w:rFonts w:asciiTheme="minorHAnsi" w:hAnsiTheme="minorHAnsi"/>
          <w:szCs w:val="22"/>
        </w:rPr>
        <w:t xml:space="preserve"> </w:t>
      </w:r>
      <w:r w:rsidR="004A4DA1">
        <w:rPr>
          <w:rFonts w:asciiTheme="minorHAnsi" w:hAnsiTheme="minorHAnsi"/>
          <w:szCs w:val="22"/>
        </w:rPr>
        <w:t>Health XCEL</w:t>
      </w:r>
      <w:r w:rsidR="00272DFA">
        <w:rPr>
          <w:rFonts w:asciiTheme="minorHAnsi" w:hAnsiTheme="minorHAnsi"/>
          <w:szCs w:val="22"/>
        </w:rPr>
        <w:t xml:space="preserve"> must also increase awareness of its website, </w:t>
      </w:r>
      <w:hyperlink r:id="rId19" w:history="1">
        <w:r w:rsidR="00272DFA" w:rsidRPr="00F80434">
          <w:rPr>
            <w:rStyle w:val="Hyperlink"/>
            <w:rFonts w:asciiTheme="minorHAnsi" w:hAnsiTheme="minorHAnsi"/>
            <w:szCs w:val="22"/>
          </w:rPr>
          <w:t>www.hxcel.com</w:t>
        </w:r>
      </w:hyperlink>
      <w:r w:rsidR="00272DFA">
        <w:rPr>
          <w:rFonts w:asciiTheme="minorHAnsi" w:hAnsiTheme="minorHAnsi"/>
          <w:szCs w:val="22"/>
        </w:rPr>
        <w:t>.</w:t>
      </w:r>
      <w:r w:rsidR="008E291B">
        <w:rPr>
          <w:rFonts w:asciiTheme="minorHAnsi" w:hAnsiTheme="minorHAnsi"/>
          <w:szCs w:val="22"/>
        </w:rPr>
        <w:t xml:space="preserve"> </w:t>
      </w:r>
    </w:p>
    <w:p w:rsidR="00F762FB" w:rsidRPr="00334B9F" w:rsidRDefault="00912A31" w:rsidP="003A411A">
      <w:pPr>
        <w:pStyle w:val="Heading1"/>
      </w:pPr>
      <w:bookmarkStart w:id="149" w:name="_Toc285199683"/>
      <w:bookmarkStart w:id="150" w:name="_Toc294099180"/>
      <w:bookmarkStart w:id="151" w:name="_Toc294099310"/>
      <w:ins w:id="152" w:author="eaass" w:date="2011-05-25T15:05:00Z">
        <w:r>
          <w:t>8</w:t>
        </w:r>
      </w:ins>
      <w:del w:id="153" w:author="eaass" w:date="2011-05-25T15:05:00Z">
        <w:r w:rsidR="008C77E9" w:rsidDel="00912A31">
          <w:delText>7</w:delText>
        </w:r>
      </w:del>
      <w:r w:rsidR="00334B9F" w:rsidRPr="00334B9F">
        <w:t>.0 Key Stakeholders</w:t>
      </w:r>
      <w:bookmarkEnd w:id="149"/>
      <w:bookmarkEnd w:id="150"/>
      <w:bookmarkEnd w:id="151"/>
    </w:p>
    <w:p w:rsidR="00F762FB" w:rsidRPr="00673942" w:rsidRDefault="006978E4" w:rsidP="00673942">
      <w:pPr>
        <w:rPr>
          <w:rFonts w:asciiTheme="minorHAnsi" w:hAnsiTheme="minorHAnsi"/>
          <w:szCs w:val="22"/>
        </w:rPr>
      </w:pPr>
      <w:r w:rsidRPr="00673942">
        <w:rPr>
          <w:rFonts w:asciiTheme="minorHAnsi" w:hAnsiTheme="minorHAnsi"/>
          <w:szCs w:val="22"/>
        </w:rPr>
        <w:t>As this is a client centric business o</w:t>
      </w:r>
      <w:r w:rsidR="002C1F80" w:rsidRPr="00673942">
        <w:rPr>
          <w:rFonts w:asciiTheme="minorHAnsi" w:hAnsiTheme="minorHAnsi"/>
          <w:szCs w:val="22"/>
        </w:rPr>
        <w:t>ur most critical stakeholders are</w:t>
      </w:r>
      <w:r w:rsidRPr="00673942">
        <w:rPr>
          <w:rFonts w:asciiTheme="minorHAnsi" w:hAnsiTheme="minorHAnsi"/>
          <w:szCs w:val="22"/>
        </w:rPr>
        <w:t xml:space="preserve"> the</w:t>
      </w:r>
      <w:r w:rsidR="002C1F80" w:rsidRPr="00673942">
        <w:rPr>
          <w:rFonts w:asciiTheme="minorHAnsi" w:hAnsiTheme="minorHAnsi"/>
          <w:szCs w:val="22"/>
        </w:rPr>
        <w:t xml:space="preserve"> small to mid-size, tech savvy, </w:t>
      </w:r>
      <w:r w:rsidR="00FF705C">
        <w:rPr>
          <w:rFonts w:asciiTheme="minorHAnsi" w:hAnsiTheme="minorHAnsi"/>
          <w:szCs w:val="22"/>
        </w:rPr>
        <w:t>healthcare</w:t>
      </w:r>
      <w:r w:rsidR="002C1F80" w:rsidRPr="00673942">
        <w:rPr>
          <w:rFonts w:asciiTheme="minorHAnsi" w:hAnsiTheme="minorHAnsi"/>
          <w:szCs w:val="22"/>
        </w:rPr>
        <w:t xml:space="preserve"> practices, who would eagerly want to become more competitive by offering their patients </w:t>
      </w:r>
      <w:r w:rsidR="002C1F80" w:rsidRPr="00673942">
        <w:rPr>
          <w:rFonts w:asciiTheme="minorHAnsi" w:hAnsiTheme="minorHAnsi"/>
          <w:szCs w:val="22"/>
        </w:rPr>
        <w:lastRenderedPageBreak/>
        <w:t>superior services without paying exorbitant license fees. By</w:t>
      </w:r>
      <w:r w:rsidRPr="00673942">
        <w:rPr>
          <w:rFonts w:asciiTheme="minorHAnsi" w:hAnsiTheme="minorHAnsi"/>
          <w:szCs w:val="22"/>
        </w:rPr>
        <w:t xml:space="preserve"> using </w:t>
      </w:r>
      <w:proofErr w:type="spellStart"/>
      <w:r w:rsidR="00E621B2" w:rsidRPr="00E621B2">
        <w:rPr>
          <w:rFonts w:asciiTheme="minorHAnsi" w:hAnsiTheme="minorHAnsi"/>
          <w:b/>
          <w:szCs w:val="22"/>
        </w:rPr>
        <w:t>GlobalHealth</w:t>
      </w:r>
      <w:proofErr w:type="spellEnd"/>
      <w:r w:rsidRPr="00673942">
        <w:rPr>
          <w:rFonts w:asciiTheme="minorHAnsi" w:hAnsiTheme="minorHAnsi"/>
          <w:szCs w:val="22"/>
        </w:rPr>
        <w:t xml:space="preserve"> to</w:t>
      </w:r>
      <w:r w:rsidR="002C1F80" w:rsidRPr="00673942">
        <w:rPr>
          <w:rFonts w:asciiTheme="minorHAnsi" w:hAnsiTheme="minorHAnsi"/>
          <w:szCs w:val="22"/>
        </w:rPr>
        <w:t xml:space="preserve"> pay per active patient, they can </w:t>
      </w:r>
      <w:r w:rsidR="00BC6FF2" w:rsidRPr="00673942">
        <w:rPr>
          <w:rFonts w:asciiTheme="minorHAnsi" w:hAnsiTheme="minorHAnsi"/>
          <w:szCs w:val="22"/>
        </w:rPr>
        <w:t>reduce their costs</w:t>
      </w:r>
      <w:r w:rsidR="002C1F80" w:rsidRPr="00673942">
        <w:rPr>
          <w:rFonts w:asciiTheme="minorHAnsi" w:hAnsiTheme="minorHAnsi"/>
          <w:szCs w:val="22"/>
        </w:rPr>
        <w:t xml:space="preserve"> </w:t>
      </w:r>
      <w:del w:id="154" w:author="eaass" w:date="2011-05-25T15:05:00Z">
        <w:r w:rsidR="003858FD" w:rsidRPr="00673942" w:rsidDel="00912A31">
          <w:rPr>
            <w:rFonts w:asciiTheme="minorHAnsi" w:hAnsiTheme="minorHAnsi"/>
            <w:szCs w:val="22"/>
          </w:rPr>
          <w:delText>costs</w:delText>
        </w:r>
      </w:del>
      <w:r w:rsidR="003858FD" w:rsidRPr="00673942">
        <w:rPr>
          <w:rFonts w:asciiTheme="minorHAnsi" w:hAnsiTheme="minorHAnsi"/>
          <w:szCs w:val="22"/>
        </w:rPr>
        <w:t xml:space="preserve"> and</w:t>
      </w:r>
      <w:r w:rsidR="002C1F80" w:rsidRPr="00673942">
        <w:rPr>
          <w:rFonts w:asciiTheme="minorHAnsi" w:hAnsiTheme="minorHAnsi"/>
          <w:szCs w:val="22"/>
        </w:rPr>
        <w:t xml:space="preserve"> still enjoy all the services we offer.</w:t>
      </w:r>
    </w:p>
    <w:p w:rsidR="00BC6FF2" w:rsidRPr="00673942" w:rsidRDefault="00BC6FF2" w:rsidP="00673942">
      <w:pPr>
        <w:rPr>
          <w:rFonts w:asciiTheme="minorHAnsi" w:hAnsiTheme="minorHAnsi"/>
          <w:szCs w:val="22"/>
        </w:rPr>
      </w:pPr>
      <w:r w:rsidRPr="00673942">
        <w:rPr>
          <w:rFonts w:asciiTheme="minorHAnsi" w:hAnsiTheme="minorHAnsi"/>
          <w:szCs w:val="22"/>
        </w:rPr>
        <w:t>What makes and breaks most</w:t>
      </w:r>
      <w:r w:rsidR="002C616E" w:rsidRPr="00673942">
        <w:rPr>
          <w:rFonts w:asciiTheme="minorHAnsi" w:hAnsiTheme="minorHAnsi"/>
          <w:szCs w:val="22"/>
        </w:rPr>
        <w:t xml:space="preserve"> </w:t>
      </w:r>
      <w:r w:rsidRPr="00673942">
        <w:rPr>
          <w:rFonts w:asciiTheme="minorHAnsi" w:hAnsiTheme="minorHAnsi"/>
          <w:szCs w:val="22"/>
        </w:rPr>
        <w:t xml:space="preserve">software development </w:t>
      </w:r>
      <w:r w:rsidR="002C616E" w:rsidRPr="00673942">
        <w:rPr>
          <w:rFonts w:asciiTheme="minorHAnsi" w:hAnsiTheme="minorHAnsi"/>
          <w:szCs w:val="22"/>
        </w:rPr>
        <w:t>project</w:t>
      </w:r>
      <w:r w:rsidRPr="00673942">
        <w:rPr>
          <w:rFonts w:asciiTheme="minorHAnsi" w:hAnsiTheme="minorHAnsi"/>
          <w:szCs w:val="22"/>
        </w:rPr>
        <w:t>s</w:t>
      </w:r>
      <w:r w:rsidR="002C616E" w:rsidRPr="00673942">
        <w:rPr>
          <w:rFonts w:asciiTheme="minorHAnsi" w:hAnsiTheme="minorHAnsi"/>
          <w:szCs w:val="22"/>
        </w:rPr>
        <w:t xml:space="preserve"> is </w:t>
      </w:r>
      <w:r w:rsidRPr="00673942">
        <w:rPr>
          <w:rFonts w:asciiTheme="minorHAnsi" w:hAnsiTheme="minorHAnsi"/>
          <w:szCs w:val="22"/>
        </w:rPr>
        <w:t xml:space="preserve">a dearth of </w:t>
      </w:r>
      <w:r w:rsidR="002C616E" w:rsidRPr="00673942">
        <w:rPr>
          <w:rFonts w:asciiTheme="minorHAnsi" w:hAnsiTheme="minorHAnsi"/>
          <w:szCs w:val="22"/>
        </w:rPr>
        <w:t xml:space="preserve">good developers. </w:t>
      </w:r>
      <w:r w:rsidRPr="00673942">
        <w:rPr>
          <w:rFonts w:asciiTheme="minorHAnsi" w:hAnsiTheme="minorHAnsi"/>
          <w:szCs w:val="22"/>
        </w:rPr>
        <w:t>Most of the</w:t>
      </w:r>
      <w:r w:rsidR="002C616E" w:rsidRPr="00673942">
        <w:rPr>
          <w:rFonts w:asciiTheme="minorHAnsi" w:hAnsiTheme="minorHAnsi"/>
          <w:szCs w:val="22"/>
        </w:rPr>
        <w:t xml:space="preserve"> projects</w:t>
      </w:r>
      <w:r w:rsidRPr="00673942">
        <w:rPr>
          <w:rFonts w:asciiTheme="minorHAnsi" w:hAnsiTheme="minorHAnsi"/>
          <w:szCs w:val="22"/>
        </w:rPr>
        <w:t xml:space="preserve"> that</w:t>
      </w:r>
      <w:r w:rsidR="002C616E" w:rsidRPr="00673942">
        <w:rPr>
          <w:rFonts w:asciiTheme="minorHAnsi" w:hAnsiTheme="minorHAnsi"/>
          <w:szCs w:val="22"/>
        </w:rPr>
        <w:t xml:space="preserve"> </w:t>
      </w:r>
      <w:proofErr w:type="gramStart"/>
      <w:r w:rsidR="002C616E" w:rsidRPr="00673942">
        <w:rPr>
          <w:rFonts w:asciiTheme="minorHAnsi" w:hAnsiTheme="minorHAnsi"/>
          <w:szCs w:val="22"/>
        </w:rPr>
        <w:t>fail</w:t>
      </w:r>
      <w:r w:rsidR="00DD4D63">
        <w:rPr>
          <w:rFonts w:asciiTheme="minorHAnsi" w:hAnsiTheme="minorHAnsi"/>
          <w:szCs w:val="22"/>
        </w:rPr>
        <w:t>,</w:t>
      </w:r>
      <w:proofErr w:type="gramEnd"/>
      <w:r w:rsidRPr="00673942">
        <w:rPr>
          <w:rFonts w:asciiTheme="minorHAnsi" w:hAnsiTheme="minorHAnsi"/>
          <w:szCs w:val="22"/>
        </w:rPr>
        <w:t xml:space="preserve"> do so</w:t>
      </w:r>
      <w:r w:rsidR="002C616E" w:rsidRPr="00673942">
        <w:rPr>
          <w:rFonts w:asciiTheme="minorHAnsi" w:hAnsiTheme="minorHAnsi"/>
          <w:szCs w:val="22"/>
        </w:rPr>
        <w:t xml:space="preserve"> because</w:t>
      </w:r>
      <w:r w:rsidR="00DD4D63">
        <w:rPr>
          <w:rFonts w:asciiTheme="minorHAnsi" w:hAnsiTheme="minorHAnsi"/>
          <w:szCs w:val="22"/>
        </w:rPr>
        <w:t>,</w:t>
      </w:r>
      <w:r w:rsidR="002C616E" w:rsidRPr="00673942">
        <w:rPr>
          <w:rFonts w:asciiTheme="minorHAnsi" w:hAnsiTheme="minorHAnsi"/>
          <w:szCs w:val="22"/>
        </w:rPr>
        <w:t xml:space="preserve"> </w:t>
      </w:r>
      <w:r w:rsidRPr="00673942">
        <w:rPr>
          <w:rFonts w:asciiTheme="minorHAnsi" w:hAnsiTheme="minorHAnsi"/>
          <w:szCs w:val="22"/>
        </w:rPr>
        <w:t>in an attempt to save</w:t>
      </w:r>
      <w:r w:rsidR="00DD4D63">
        <w:rPr>
          <w:rFonts w:asciiTheme="minorHAnsi" w:hAnsiTheme="minorHAnsi"/>
          <w:szCs w:val="22"/>
        </w:rPr>
        <w:t>,</w:t>
      </w:r>
      <w:r w:rsidRPr="00673942">
        <w:rPr>
          <w:rFonts w:asciiTheme="minorHAnsi" w:hAnsiTheme="minorHAnsi"/>
          <w:szCs w:val="22"/>
        </w:rPr>
        <w:t xml:space="preserve"> they are outso</w:t>
      </w:r>
      <w:r w:rsidR="00DD4D63">
        <w:rPr>
          <w:rFonts w:asciiTheme="minorHAnsi" w:hAnsiTheme="minorHAnsi"/>
          <w:szCs w:val="22"/>
        </w:rPr>
        <w:t>urced to lower priced</w:t>
      </w:r>
      <w:r w:rsidR="00947FFB">
        <w:rPr>
          <w:rFonts w:asciiTheme="minorHAnsi" w:hAnsiTheme="minorHAnsi"/>
          <w:szCs w:val="22"/>
        </w:rPr>
        <w:t>, less skilled</w:t>
      </w:r>
      <w:r w:rsidRPr="00673942">
        <w:rPr>
          <w:rFonts w:asciiTheme="minorHAnsi" w:hAnsiTheme="minorHAnsi"/>
          <w:szCs w:val="22"/>
        </w:rPr>
        <w:t xml:space="preserve"> developers, under the supervision of weak project managers.</w:t>
      </w:r>
    </w:p>
    <w:p w:rsidR="002C616E" w:rsidRPr="00673942" w:rsidRDefault="00BC6FF2" w:rsidP="00673942">
      <w:pPr>
        <w:rPr>
          <w:rFonts w:asciiTheme="minorHAnsi" w:hAnsiTheme="minorHAnsi"/>
          <w:szCs w:val="22"/>
        </w:rPr>
      </w:pPr>
      <w:r w:rsidRPr="00673942">
        <w:rPr>
          <w:rFonts w:asciiTheme="minorHAnsi" w:hAnsiTheme="minorHAnsi"/>
          <w:szCs w:val="22"/>
        </w:rPr>
        <w:t xml:space="preserve"> To fully develop and implement </w:t>
      </w:r>
      <w:proofErr w:type="spellStart"/>
      <w:r w:rsidR="00E621B2" w:rsidRPr="00E621B2">
        <w:rPr>
          <w:rFonts w:asciiTheme="minorHAnsi" w:hAnsiTheme="minorHAnsi"/>
          <w:b/>
          <w:szCs w:val="22"/>
        </w:rPr>
        <w:t>GlobalHealth</w:t>
      </w:r>
      <w:proofErr w:type="spellEnd"/>
      <w:r w:rsidRPr="00673942">
        <w:rPr>
          <w:rFonts w:asciiTheme="minorHAnsi" w:hAnsiTheme="minorHAnsi"/>
          <w:szCs w:val="22"/>
        </w:rPr>
        <w:t xml:space="preserve"> it is vital that we retain the services of a team of </w:t>
      </w:r>
      <w:r w:rsidR="00EB77E1" w:rsidRPr="00673942">
        <w:rPr>
          <w:rFonts w:asciiTheme="minorHAnsi" w:hAnsiTheme="minorHAnsi"/>
          <w:szCs w:val="22"/>
        </w:rPr>
        <w:t>top-ranked software developers and a well respected and experienced project manager. We have already identified and reached out to a team with the requisite skill</w:t>
      </w:r>
      <w:r w:rsidR="00DD4D63">
        <w:rPr>
          <w:rFonts w:asciiTheme="minorHAnsi" w:hAnsiTheme="minorHAnsi"/>
          <w:szCs w:val="22"/>
        </w:rPr>
        <w:t>s</w:t>
      </w:r>
      <w:r w:rsidR="00EB77E1" w:rsidRPr="00673942">
        <w:rPr>
          <w:rFonts w:asciiTheme="minorHAnsi" w:hAnsiTheme="minorHAnsi"/>
          <w:szCs w:val="22"/>
        </w:rPr>
        <w:t xml:space="preserve"> and particular experience to successfully carry out this project. These individuals were chosen because of their </w:t>
      </w:r>
      <w:r w:rsidR="0042394B">
        <w:rPr>
          <w:rFonts w:asciiTheme="minorHAnsi" w:hAnsiTheme="minorHAnsi"/>
          <w:szCs w:val="22"/>
        </w:rPr>
        <w:t xml:space="preserve">professionalism and talent </w:t>
      </w:r>
      <w:r w:rsidR="00EB77E1" w:rsidRPr="00673942">
        <w:rPr>
          <w:rFonts w:asciiTheme="minorHAnsi" w:hAnsiTheme="minorHAnsi"/>
          <w:szCs w:val="22"/>
        </w:rPr>
        <w:t>and commitment to improving the efficiency of the healthcare industry. They are attracted by the prospect of working on an intellectually challenging and meaningful project and will be compensated above the industry average.</w:t>
      </w:r>
    </w:p>
    <w:p w:rsidR="00F762FB" w:rsidRPr="004A4DA1" w:rsidRDefault="00912A31" w:rsidP="003A411A">
      <w:pPr>
        <w:pStyle w:val="Heading1"/>
      </w:pPr>
      <w:bookmarkStart w:id="155" w:name="_Toc285199684"/>
      <w:bookmarkStart w:id="156" w:name="_Toc294099181"/>
      <w:bookmarkStart w:id="157" w:name="_Toc294099311"/>
      <w:ins w:id="158" w:author="eaass" w:date="2011-05-25T15:05:00Z">
        <w:r>
          <w:t>9</w:t>
        </w:r>
      </w:ins>
      <w:del w:id="159" w:author="eaass" w:date="2011-05-25T15:05:00Z">
        <w:r w:rsidR="008C77E9" w:rsidDel="00912A31">
          <w:delText>8</w:delText>
        </w:r>
      </w:del>
      <w:r w:rsidR="00334B9F" w:rsidRPr="004A4DA1">
        <w:t>.0 The cost structure</w:t>
      </w:r>
      <w:bookmarkEnd w:id="155"/>
      <w:bookmarkEnd w:id="156"/>
      <w:bookmarkEnd w:id="157"/>
      <w:r w:rsidR="00334B9F" w:rsidRPr="004A4DA1">
        <w:t xml:space="preserve"> </w:t>
      </w:r>
    </w:p>
    <w:p w:rsidR="00F762FB" w:rsidRDefault="004A4DA1" w:rsidP="00673942">
      <w:pPr>
        <w:rPr>
          <w:rFonts w:asciiTheme="minorHAnsi" w:hAnsiTheme="minorHAnsi"/>
          <w:szCs w:val="22"/>
        </w:rPr>
      </w:pPr>
      <w:r>
        <w:rPr>
          <w:rFonts w:asciiTheme="minorHAnsi" w:hAnsiTheme="minorHAnsi"/>
          <w:szCs w:val="22"/>
        </w:rPr>
        <w:t xml:space="preserve">The biggest cost will be developing the </w:t>
      </w:r>
      <w:proofErr w:type="spellStart"/>
      <w:r w:rsidR="00E621B2" w:rsidRPr="00E621B2">
        <w:rPr>
          <w:rFonts w:asciiTheme="minorHAnsi" w:hAnsiTheme="minorHAnsi"/>
          <w:b/>
          <w:szCs w:val="22"/>
        </w:rPr>
        <w:t>GlobalHealth</w:t>
      </w:r>
      <w:proofErr w:type="spellEnd"/>
      <w:r>
        <w:rPr>
          <w:rFonts w:asciiTheme="minorHAnsi" w:hAnsiTheme="minorHAnsi"/>
          <w:szCs w:val="22"/>
        </w:rPr>
        <w:t xml:space="preserve"> software from its current prototype stage to a fully </w:t>
      </w:r>
      <w:proofErr w:type="spellStart"/>
      <w:r>
        <w:rPr>
          <w:rFonts w:asciiTheme="minorHAnsi" w:hAnsiTheme="minorHAnsi"/>
          <w:szCs w:val="22"/>
        </w:rPr>
        <w:t>launchable</w:t>
      </w:r>
      <w:proofErr w:type="spellEnd"/>
      <w:r>
        <w:rPr>
          <w:rFonts w:asciiTheme="minorHAnsi" w:hAnsiTheme="minorHAnsi"/>
          <w:szCs w:val="22"/>
        </w:rPr>
        <w:t xml:space="preserve"> soft</w:t>
      </w:r>
      <w:r w:rsidR="007972D6">
        <w:rPr>
          <w:rFonts w:asciiTheme="minorHAnsi" w:hAnsiTheme="minorHAnsi"/>
          <w:szCs w:val="22"/>
        </w:rPr>
        <w:t>ware platform. We estimate that this project will require a contracted team of seven developers and one project manager over a three year period to complete and install the first versions of the software.</w:t>
      </w:r>
    </w:p>
    <w:p w:rsidR="007972D6" w:rsidRDefault="007972D6" w:rsidP="00673942">
      <w:pPr>
        <w:rPr>
          <w:rFonts w:asciiTheme="minorHAnsi" w:hAnsiTheme="minorHAnsi"/>
          <w:szCs w:val="22"/>
        </w:rPr>
      </w:pPr>
      <w:r>
        <w:rPr>
          <w:rFonts w:asciiTheme="minorHAnsi" w:hAnsiTheme="minorHAnsi"/>
          <w:szCs w:val="22"/>
        </w:rPr>
        <w:t>Health XCEL’s main expense will be labor which, calculated at current rates for highly qualified software developers, will be approximately $1.5 million dollars per year.</w:t>
      </w:r>
    </w:p>
    <w:p w:rsidR="007972D6" w:rsidRPr="00673942" w:rsidRDefault="007972D6" w:rsidP="00673942">
      <w:pPr>
        <w:rPr>
          <w:rFonts w:asciiTheme="minorHAnsi" w:hAnsiTheme="minorHAnsi"/>
          <w:szCs w:val="22"/>
        </w:rPr>
      </w:pPr>
      <w:r>
        <w:rPr>
          <w:rFonts w:asciiTheme="minorHAnsi" w:hAnsiTheme="minorHAnsi"/>
          <w:szCs w:val="22"/>
        </w:rPr>
        <w:t xml:space="preserve">Additionally, there will be a minimal amount of G&amp;A expenses to operate the firm’s offices and the fee to </w:t>
      </w:r>
      <w:r w:rsidR="00C23E20">
        <w:rPr>
          <w:rFonts w:asciiTheme="minorHAnsi" w:hAnsiTheme="minorHAnsi"/>
          <w:szCs w:val="22"/>
        </w:rPr>
        <w:t>retain a marketing firm. First year expe</w:t>
      </w:r>
      <w:r w:rsidR="0042394B">
        <w:rPr>
          <w:rFonts w:asciiTheme="minorHAnsi" w:hAnsiTheme="minorHAnsi"/>
          <w:szCs w:val="22"/>
        </w:rPr>
        <w:t>nses are expected to total $ 4.8</w:t>
      </w:r>
      <w:r w:rsidR="00C23E20">
        <w:rPr>
          <w:rFonts w:asciiTheme="minorHAnsi" w:hAnsiTheme="minorHAnsi"/>
          <w:szCs w:val="22"/>
        </w:rPr>
        <w:t xml:space="preserve"> million.</w:t>
      </w:r>
    </w:p>
    <w:p w:rsidR="00F762FB" w:rsidRPr="00C23E20" w:rsidRDefault="00912A31" w:rsidP="003A411A">
      <w:pPr>
        <w:pStyle w:val="Heading1"/>
      </w:pPr>
      <w:bookmarkStart w:id="160" w:name="_Toc285199685"/>
      <w:bookmarkStart w:id="161" w:name="_Toc294099182"/>
      <w:bookmarkStart w:id="162" w:name="_Toc294099312"/>
      <w:ins w:id="163" w:author="eaass" w:date="2011-05-25T15:05:00Z">
        <w:r>
          <w:t>10</w:t>
        </w:r>
      </w:ins>
      <w:del w:id="164" w:author="eaass" w:date="2011-05-25T15:05:00Z">
        <w:r w:rsidR="008C77E9" w:rsidDel="00912A31">
          <w:delText>9</w:delText>
        </w:r>
      </w:del>
      <w:r w:rsidR="00334B9F" w:rsidRPr="00C23E20">
        <w:t xml:space="preserve">.0 </w:t>
      </w:r>
      <w:r w:rsidR="00C23E20" w:rsidRPr="00C23E20">
        <w:t>Break-even</w:t>
      </w:r>
      <w:bookmarkEnd w:id="160"/>
      <w:bookmarkEnd w:id="161"/>
      <w:bookmarkEnd w:id="162"/>
      <w:r w:rsidR="00C23E20" w:rsidRPr="00C23E20">
        <w:t xml:space="preserve"> </w:t>
      </w:r>
    </w:p>
    <w:p w:rsidR="00F762FB" w:rsidRPr="00673942" w:rsidRDefault="00C23E20" w:rsidP="00673942">
      <w:pPr>
        <w:rPr>
          <w:rFonts w:asciiTheme="minorHAnsi" w:hAnsiTheme="minorHAnsi"/>
          <w:szCs w:val="22"/>
        </w:rPr>
      </w:pPr>
      <w:r>
        <w:rPr>
          <w:rFonts w:asciiTheme="minorHAnsi" w:hAnsiTheme="minorHAnsi"/>
          <w:szCs w:val="22"/>
        </w:rPr>
        <w:t xml:space="preserve">Assuming that Health XCEL is able to attract a major </w:t>
      </w:r>
      <w:r w:rsidR="00FF705C">
        <w:rPr>
          <w:rFonts w:asciiTheme="minorHAnsi" w:hAnsiTheme="minorHAnsi"/>
          <w:szCs w:val="22"/>
        </w:rPr>
        <w:t>healthcare</w:t>
      </w:r>
      <w:r w:rsidR="0042394B">
        <w:rPr>
          <w:rFonts w:asciiTheme="minorHAnsi" w:hAnsiTheme="minorHAnsi"/>
          <w:szCs w:val="22"/>
        </w:rPr>
        <w:t xml:space="preserve"> institution and sign two small to </w:t>
      </w:r>
      <w:r>
        <w:rPr>
          <w:rFonts w:asciiTheme="minorHAnsi" w:hAnsiTheme="minorHAnsi"/>
          <w:szCs w:val="22"/>
        </w:rPr>
        <w:t>midsized clients the company expects to break even half-way through its</w:t>
      </w:r>
      <w:r w:rsidR="00DD4D63">
        <w:rPr>
          <w:rFonts w:asciiTheme="minorHAnsi" w:hAnsiTheme="minorHAnsi"/>
          <w:szCs w:val="22"/>
        </w:rPr>
        <w:t xml:space="preserve"> second</w:t>
      </w:r>
      <w:r>
        <w:rPr>
          <w:rFonts w:asciiTheme="minorHAnsi" w:hAnsiTheme="minorHAnsi"/>
          <w:szCs w:val="22"/>
        </w:rPr>
        <w:t xml:space="preserve"> year of operations.</w:t>
      </w:r>
      <w:r w:rsidR="0042394B">
        <w:rPr>
          <w:rFonts w:asciiTheme="minorHAnsi" w:hAnsiTheme="minorHAnsi"/>
          <w:szCs w:val="22"/>
        </w:rPr>
        <w:t xml:space="preserve"> Management intends to “bootstrap” $400,000 and raise another $ 4.6 million to fund the first three years operations. Based on a three year time horizon this project has a positive NPV of $ 27.1 million and IRR of 179%. (Appe</w:t>
      </w:r>
      <w:r w:rsidR="008E291B">
        <w:rPr>
          <w:rFonts w:asciiTheme="minorHAnsi" w:hAnsiTheme="minorHAnsi"/>
          <w:szCs w:val="22"/>
        </w:rPr>
        <w:t>ndix 9</w:t>
      </w:r>
      <w:r w:rsidR="0042394B">
        <w:rPr>
          <w:rFonts w:asciiTheme="minorHAnsi" w:hAnsiTheme="minorHAnsi"/>
          <w:szCs w:val="22"/>
        </w:rPr>
        <w:t>)</w:t>
      </w:r>
    </w:p>
    <w:p w:rsidR="00F762FB" w:rsidRDefault="002C1F80" w:rsidP="00673942">
      <w:pPr>
        <w:rPr>
          <w:rFonts w:asciiTheme="minorHAnsi" w:hAnsiTheme="minorHAnsi"/>
          <w:szCs w:val="22"/>
        </w:rPr>
      </w:pPr>
      <w:r w:rsidRPr="00673942">
        <w:rPr>
          <w:rFonts w:asciiTheme="minorHAnsi" w:hAnsiTheme="minorHAnsi"/>
          <w:szCs w:val="22"/>
        </w:rPr>
        <w:br w:type="page"/>
      </w:r>
    </w:p>
    <w:p w:rsidR="008424A4" w:rsidRDefault="003A411A" w:rsidP="003A411A">
      <w:pPr>
        <w:pStyle w:val="Heading1"/>
      </w:pPr>
      <w:bookmarkStart w:id="165" w:name="_Toc285199686"/>
      <w:bookmarkStart w:id="166" w:name="_Toc294099183"/>
      <w:bookmarkStart w:id="167" w:name="_Toc294099313"/>
      <w:r>
        <w:lastRenderedPageBreak/>
        <w:t>Appendix</w:t>
      </w:r>
      <w:bookmarkEnd w:id="165"/>
      <w:bookmarkEnd w:id="166"/>
      <w:bookmarkEnd w:id="167"/>
    </w:p>
    <w:p w:rsidR="003A411A" w:rsidRDefault="003A411A" w:rsidP="00673942">
      <w:pPr>
        <w:rPr>
          <w:rFonts w:asciiTheme="minorHAnsi" w:hAnsiTheme="minorHAnsi"/>
          <w:szCs w:val="22"/>
        </w:rPr>
      </w:pPr>
    </w:p>
    <w:p w:rsidR="008424A4" w:rsidRPr="00673942" w:rsidRDefault="008424A4" w:rsidP="003A411A">
      <w:pPr>
        <w:pStyle w:val="Heading21"/>
      </w:pPr>
      <w:bookmarkStart w:id="168" w:name="_Toc285199687"/>
      <w:bookmarkStart w:id="169" w:name="_Toc294099184"/>
      <w:bookmarkStart w:id="170" w:name="_Toc294099314"/>
      <w:r>
        <w:t>Appendix 1</w:t>
      </w:r>
      <w:r w:rsidR="00A26452">
        <w:t>: Project Manager Bio</w:t>
      </w:r>
      <w:bookmarkEnd w:id="168"/>
      <w:bookmarkEnd w:id="169"/>
      <w:bookmarkEnd w:id="170"/>
    </w:p>
    <w:p w:rsidR="007819EE" w:rsidRDefault="008424A4" w:rsidP="008424A4">
      <w:pPr>
        <w:jc w:val="center"/>
        <w:rPr>
          <w:rFonts w:asciiTheme="minorHAnsi" w:hAnsiTheme="minorHAnsi"/>
          <w:szCs w:val="22"/>
        </w:rPr>
      </w:pPr>
      <w:r>
        <w:rPr>
          <w:rFonts w:asciiTheme="minorHAnsi" w:hAnsiTheme="minorHAnsi"/>
          <w:noProof/>
          <w:szCs w:val="22"/>
        </w:rPr>
        <w:drawing>
          <wp:inline distT="0" distB="0" distL="0" distR="0">
            <wp:extent cx="4400550" cy="4111260"/>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l="25321" t="10262" r="25125" b="7471"/>
                    <a:stretch>
                      <a:fillRect/>
                    </a:stretch>
                  </pic:blipFill>
                  <pic:spPr bwMode="auto">
                    <a:xfrm>
                      <a:off x="0" y="0"/>
                      <a:ext cx="4404921" cy="4115344"/>
                    </a:xfrm>
                    <a:prstGeom prst="rect">
                      <a:avLst/>
                    </a:prstGeom>
                    <a:noFill/>
                    <a:ln w="9525">
                      <a:noFill/>
                      <a:miter lim="800000"/>
                      <a:headEnd/>
                      <a:tailEnd/>
                    </a:ln>
                  </pic:spPr>
                </pic:pic>
              </a:graphicData>
            </a:graphic>
          </wp:inline>
        </w:drawing>
      </w:r>
    </w:p>
    <w:p w:rsidR="008424A4" w:rsidRDefault="008424A4" w:rsidP="008424A4">
      <w:pPr>
        <w:jc w:val="center"/>
        <w:rPr>
          <w:rFonts w:asciiTheme="minorHAnsi" w:hAnsiTheme="minorHAnsi"/>
          <w:szCs w:val="22"/>
        </w:rPr>
      </w:pPr>
    </w:p>
    <w:p w:rsidR="008424A4" w:rsidRDefault="008424A4" w:rsidP="008424A4">
      <w:pPr>
        <w:jc w:val="center"/>
        <w:rPr>
          <w:rFonts w:asciiTheme="minorHAnsi" w:hAnsiTheme="minorHAnsi"/>
          <w:szCs w:val="22"/>
        </w:rPr>
      </w:pPr>
    </w:p>
    <w:p w:rsidR="008424A4" w:rsidRDefault="008424A4" w:rsidP="003A411A">
      <w:pPr>
        <w:pStyle w:val="Heading21"/>
      </w:pPr>
      <w:bookmarkStart w:id="171" w:name="_Toc285199688"/>
      <w:bookmarkStart w:id="172" w:name="_Toc294099185"/>
      <w:bookmarkStart w:id="173" w:name="_Toc294099315"/>
      <w:r>
        <w:t>Appendix 2</w:t>
      </w:r>
      <w:r w:rsidR="00A26452">
        <w:t>: Proposed Development Team</w:t>
      </w:r>
      <w:bookmarkEnd w:id="171"/>
      <w:bookmarkEnd w:id="172"/>
      <w:bookmarkEnd w:id="173"/>
    </w:p>
    <w:p w:rsidR="008424A4" w:rsidRPr="00673942" w:rsidRDefault="00C14CF9" w:rsidP="008424A4">
      <w:pPr>
        <w:rPr>
          <w:rFonts w:asciiTheme="minorHAnsi" w:hAnsiTheme="minorHAnsi"/>
          <w:szCs w:val="22"/>
        </w:rPr>
      </w:pPr>
      <w:r w:rsidRPr="00C14CF9">
        <w:rPr>
          <w:noProof/>
          <w:szCs w:val="22"/>
        </w:rPr>
        <w:drawing>
          <wp:inline distT="0" distB="0" distL="0" distR="0">
            <wp:extent cx="5943600" cy="1769872"/>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5943600" cy="1769872"/>
                    </a:xfrm>
                    <a:prstGeom prst="rect">
                      <a:avLst/>
                    </a:prstGeom>
                    <a:noFill/>
                    <a:ln w="9525">
                      <a:noFill/>
                      <a:miter lim="800000"/>
                      <a:headEnd/>
                      <a:tailEnd/>
                    </a:ln>
                  </pic:spPr>
                </pic:pic>
              </a:graphicData>
            </a:graphic>
          </wp:inline>
        </w:drawing>
      </w:r>
    </w:p>
    <w:p w:rsidR="008424A4" w:rsidRDefault="008424A4" w:rsidP="00673942">
      <w:pPr>
        <w:rPr>
          <w:rFonts w:asciiTheme="minorHAnsi" w:hAnsiTheme="minorHAnsi"/>
          <w:szCs w:val="22"/>
        </w:rPr>
      </w:pPr>
    </w:p>
    <w:p w:rsidR="00B24DDA" w:rsidRPr="00B24DDA" w:rsidRDefault="00B24DDA" w:rsidP="00B24DDA">
      <w:pPr>
        <w:pStyle w:val="Body"/>
      </w:pPr>
    </w:p>
    <w:p w:rsidR="00A26452" w:rsidRPr="00B95987" w:rsidRDefault="00676299" w:rsidP="00B95987">
      <w:pPr>
        <w:pStyle w:val="Heading21"/>
      </w:pPr>
      <w:bookmarkStart w:id="174" w:name="_Toc285199689"/>
      <w:bookmarkStart w:id="175" w:name="_Toc294099186"/>
      <w:bookmarkStart w:id="176" w:name="_Toc294099316"/>
      <w:r>
        <w:lastRenderedPageBreak/>
        <w:t>Appendix 3</w:t>
      </w:r>
      <w:r w:rsidR="007819EE" w:rsidRPr="00673942">
        <w:t>: ARRA HITECH Physician Funding</w:t>
      </w:r>
      <w:bookmarkEnd w:id="174"/>
      <w:bookmarkEnd w:id="175"/>
      <w:bookmarkEnd w:id="176"/>
    </w:p>
    <w:p w:rsidR="00A26452" w:rsidRPr="00673942" w:rsidRDefault="007819EE" w:rsidP="00B95987">
      <w:pPr>
        <w:jc w:val="center"/>
        <w:rPr>
          <w:rFonts w:asciiTheme="minorHAnsi" w:hAnsiTheme="minorHAnsi"/>
          <w:szCs w:val="22"/>
        </w:rPr>
      </w:pPr>
      <w:r w:rsidRPr="00673942">
        <w:rPr>
          <w:rFonts w:asciiTheme="minorHAnsi" w:hAnsiTheme="minorHAnsi"/>
          <w:noProof/>
          <w:szCs w:val="22"/>
        </w:rPr>
        <w:drawing>
          <wp:inline distT="0" distB="0" distL="0" distR="0">
            <wp:extent cx="4352925" cy="1714500"/>
            <wp:effectExtent l="19050" t="0" r="9525" b="0"/>
            <wp:docPr id="1" name="Picture 1" descr="ARRA Ambulatory (Medicare) Stimulus funding chart"/>
            <wp:cNvGraphicFramePr/>
            <a:graphic xmlns:a="http://schemas.openxmlformats.org/drawingml/2006/main">
              <a:graphicData uri="http://schemas.openxmlformats.org/drawingml/2006/picture">
                <pic:pic xmlns:pic="http://schemas.openxmlformats.org/drawingml/2006/picture">
                  <pic:nvPicPr>
                    <pic:cNvPr id="394245" name="Picture 5" descr="ARRA Ambulatory (Medicare) Stimulus funding chart"/>
                    <pic:cNvPicPr>
                      <a:picLocks noChangeAspect="1" noChangeArrowheads="1"/>
                    </pic:cNvPicPr>
                  </pic:nvPicPr>
                  <pic:blipFill>
                    <a:blip r:embed="rId22" cstate="print"/>
                    <a:srcRect/>
                    <a:stretch>
                      <a:fillRect/>
                    </a:stretch>
                  </pic:blipFill>
                  <pic:spPr bwMode="auto">
                    <a:xfrm>
                      <a:off x="0" y="0"/>
                      <a:ext cx="4352925" cy="1714500"/>
                    </a:xfrm>
                    <a:prstGeom prst="rect">
                      <a:avLst/>
                    </a:prstGeom>
                    <a:noFill/>
                  </pic:spPr>
                </pic:pic>
              </a:graphicData>
            </a:graphic>
          </wp:inline>
        </w:drawing>
      </w:r>
    </w:p>
    <w:p w:rsidR="00B24DDA" w:rsidRPr="00B24DDA" w:rsidRDefault="00676299" w:rsidP="00B95987">
      <w:pPr>
        <w:pStyle w:val="Heading21"/>
      </w:pPr>
      <w:bookmarkStart w:id="177" w:name="_Toc285199690"/>
      <w:bookmarkStart w:id="178" w:name="_Toc294099187"/>
      <w:bookmarkStart w:id="179" w:name="_Toc294099317"/>
      <w:r>
        <w:t>Appendix 4</w:t>
      </w:r>
      <w:r w:rsidR="00902488" w:rsidRPr="00673942">
        <w:t>: ARRA HITECH Hospital Funding</w:t>
      </w:r>
      <w:bookmarkEnd w:id="177"/>
      <w:bookmarkEnd w:id="178"/>
      <w:bookmarkEnd w:id="179"/>
    </w:p>
    <w:p w:rsidR="008424A4" w:rsidRDefault="00902488" w:rsidP="00B95987">
      <w:pPr>
        <w:jc w:val="center"/>
        <w:rPr>
          <w:rFonts w:asciiTheme="minorHAnsi" w:hAnsiTheme="minorHAnsi"/>
          <w:szCs w:val="22"/>
        </w:rPr>
      </w:pPr>
      <w:r w:rsidRPr="00673942">
        <w:rPr>
          <w:rFonts w:asciiTheme="minorHAnsi" w:hAnsiTheme="minorHAnsi"/>
          <w:noProof/>
          <w:szCs w:val="22"/>
        </w:rPr>
        <w:drawing>
          <wp:inline distT="0" distB="0" distL="0" distR="0">
            <wp:extent cx="5133975" cy="2114550"/>
            <wp:effectExtent l="19050" t="0" r="9525" b="0"/>
            <wp:docPr id="8" name="Picture 2" descr="ARRA Inpatient Stimulus funding chart"/>
            <wp:cNvGraphicFramePr/>
            <a:graphic xmlns:a="http://schemas.openxmlformats.org/drawingml/2006/main">
              <a:graphicData uri="http://schemas.openxmlformats.org/drawingml/2006/picture">
                <pic:pic xmlns:pic="http://schemas.openxmlformats.org/drawingml/2006/picture">
                  <pic:nvPicPr>
                    <pic:cNvPr id="395269" name="Picture 5" descr="ARRA Inpatient Stimulus funding chart"/>
                    <pic:cNvPicPr>
                      <a:picLocks noChangeAspect="1" noChangeArrowheads="1"/>
                    </pic:cNvPicPr>
                  </pic:nvPicPr>
                  <pic:blipFill>
                    <a:blip r:embed="rId23" cstate="print"/>
                    <a:srcRect/>
                    <a:stretch>
                      <a:fillRect/>
                    </a:stretch>
                  </pic:blipFill>
                  <pic:spPr bwMode="auto">
                    <a:xfrm>
                      <a:off x="0" y="0"/>
                      <a:ext cx="5133975" cy="2114550"/>
                    </a:xfrm>
                    <a:prstGeom prst="rect">
                      <a:avLst/>
                    </a:prstGeom>
                    <a:noFill/>
                  </pic:spPr>
                </pic:pic>
              </a:graphicData>
            </a:graphic>
          </wp:inline>
        </w:drawing>
      </w:r>
    </w:p>
    <w:p w:rsidR="00676299" w:rsidRDefault="00676299" w:rsidP="00676299">
      <w:pPr>
        <w:pStyle w:val="Heading21"/>
      </w:pPr>
      <w:bookmarkStart w:id="180" w:name="_Toc285199691"/>
      <w:bookmarkStart w:id="181" w:name="_Toc294099188"/>
      <w:bookmarkStart w:id="182" w:name="_Toc294099318"/>
      <w:r>
        <w:t>Appendix 5: E-Vendor Relationship Matrix</w:t>
      </w:r>
      <w:bookmarkEnd w:id="180"/>
      <w:bookmarkEnd w:id="181"/>
      <w:bookmarkEnd w:id="182"/>
    </w:p>
    <w:p w:rsidR="00834F63" w:rsidRDefault="00834F63" w:rsidP="00B95987">
      <w:pPr>
        <w:jc w:val="center"/>
        <w:rPr>
          <w:rFonts w:asciiTheme="minorHAnsi" w:hAnsiTheme="minorHAnsi"/>
          <w:szCs w:val="22"/>
        </w:rPr>
      </w:pPr>
      <w:r w:rsidRPr="00834F63">
        <w:rPr>
          <w:rFonts w:asciiTheme="minorHAnsi" w:hAnsiTheme="minorHAnsi"/>
          <w:noProof/>
          <w:szCs w:val="22"/>
        </w:rPr>
        <w:drawing>
          <wp:inline distT="0" distB="0" distL="0" distR="0">
            <wp:extent cx="4667250" cy="3380148"/>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4667250" cy="3380148"/>
                    </a:xfrm>
                    <a:prstGeom prst="rect">
                      <a:avLst/>
                    </a:prstGeom>
                    <a:noFill/>
                    <a:ln w="12700" cap="rnd">
                      <a:noFill/>
                      <a:round/>
                      <a:headEnd/>
                      <a:tailEnd/>
                    </a:ln>
                  </pic:spPr>
                </pic:pic>
              </a:graphicData>
            </a:graphic>
          </wp:inline>
        </w:drawing>
      </w:r>
    </w:p>
    <w:p w:rsidR="00676299" w:rsidRDefault="00676299" w:rsidP="00676299">
      <w:pPr>
        <w:pStyle w:val="Heading21"/>
      </w:pPr>
      <w:bookmarkStart w:id="183" w:name="_Toc285199692"/>
      <w:bookmarkStart w:id="184" w:name="_Toc294099189"/>
      <w:bookmarkStart w:id="185" w:name="_Toc294099319"/>
      <w:r>
        <w:lastRenderedPageBreak/>
        <w:t>Appendix 6: Competitive Analysis</w:t>
      </w:r>
      <w:bookmarkEnd w:id="183"/>
      <w:bookmarkEnd w:id="184"/>
      <w:bookmarkEnd w:id="185"/>
    </w:p>
    <w:p w:rsidR="00676299" w:rsidRDefault="00676299" w:rsidP="008424A4">
      <w:pPr>
        <w:rPr>
          <w:rFonts w:asciiTheme="minorHAnsi" w:hAnsiTheme="minorHAnsi"/>
          <w:szCs w:val="22"/>
        </w:rPr>
      </w:pPr>
      <w:r w:rsidRPr="00676299">
        <w:rPr>
          <w:rFonts w:asciiTheme="minorHAnsi" w:hAnsiTheme="minorHAnsi"/>
          <w:noProof/>
          <w:szCs w:val="22"/>
        </w:rPr>
        <w:drawing>
          <wp:inline distT="0" distB="0" distL="0" distR="0">
            <wp:extent cx="5943600" cy="3032449"/>
            <wp:effectExtent l="1905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t="20732"/>
                    <a:stretch>
                      <a:fillRect/>
                    </a:stretch>
                  </pic:blipFill>
                  <pic:spPr bwMode="auto">
                    <a:xfrm>
                      <a:off x="0" y="0"/>
                      <a:ext cx="5943600" cy="3032449"/>
                    </a:xfrm>
                    <a:prstGeom prst="rect">
                      <a:avLst/>
                    </a:prstGeom>
                    <a:noFill/>
                    <a:ln w="9525">
                      <a:noFill/>
                      <a:miter lim="800000"/>
                      <a:headEnd/>
                      <a:tailEnd/>
                    </a:ln>
                  </pic:spPr>
                </pic:pic>
              </a:graphicData>
            </a:graphic>
          </wp:inline>
        </w:drawing>
      </w:r>
    </w:p>
    <w:p w:rsidR="00676299" w:rsidRDefault="00676299" w:rsidP="008424A4">
      <w:pPr>
        <w:rPr>
          <w:rFonts w:asciiTheme="minorHAnsi" w:hAnsiTheme="minorHAnsi"/>
          <w:szCs w:val="22"/>
        </w:rPr>
      </w:pPr>
    </w:p>
    <w:p w:rsidR="00676299" w:rsidRDefault="00B95987" w:rsidP="008E291B">
      <w:pPr>
        <w:pStyle w:val="Heading21"/>
      </w:pPr>
      <w:bookmarkStart w:id="186" w:name="_Toc285199693"/>
      <w:bookmarkStart w:id="187" w:name="_Toc294099190"/>
      <w:bookmarkStart w:id="188" w:name="_Toc294099320"/>
      <w:r>
        <w:t>Appendix 7:</w:t>
      </w:r>
      <w:r w:rsidR="008E291B">
        <w:t xml:space="preserve"> Income Statement</w:t>
      </w:r>
      <w:bookmarkEnd w:id="186"/>
      <w:bookmarkEnd w:id="187"/>
      <w:bookmarkEnd w:id="188"/>
    </w:p>
    <w:p w:rsidR="00676299" w:rsidRDefault="00B95987" w:rsidP="008E291B">
      <w:pPr>
        <w:jc w:val="center"/>
        <w:rPr>
          <w:rFonts w:asciiTheme="minorHAnsi" w:hAnsiTheme="minorHAnsi"/>
          <w:szCs w:val="22"/>
        </w:rPr>
      </w:pPr>
      <w:r w:rsidRPr="00B95987">
        <w:rPr>
          <w:rFonts w:asciiTheme="minorHAnsi" w:hAnsiTheme="minorHAnsi"/>
          <w:noProof/>
          <w:szCs w:val="22"/>
        </w:rPr>
        <w:drawing>
          <wp:inline distT="0" distB="0" distL="0" distR="0">
            <wp:extent cx="5848350" cy="3686175"/>
            <wp:effectExtent l="19050" t="0" r="0"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5848350" cy="3686175"/>
                    </a:xfrm>
                    <a:prstGeom prst="rect">
                      <a:avLst/>
                    </a:prstGeom>
                    <a:noFill/>
                    <a:ln w="9525">
                      <a:noFill/>
                      <a:miter lim="800000"/>
                      <a:headEnd/>
                      <a:tailEnd/>
                    </a:ln>
                  </pic:spPr>
                </pic:pic>
              </a:graphicData>
            </a:graphic>
          </wp:inline>
        </w:drawing>
      </w:r>
    </w:p>
    <w:p w:rsidR="00834F63" w:rsidRDefault="00834F63" w:rsidP="00BC2D7B">
      <w:pPr>
        <w:jc w:val="center"/>
        <w:rPr>
          <w:rFonts w:asciiTheme="minorHAnsi" w:hAnsiTheme="minorHAnsi"/>
          <w:szCs w:val="22"/>
        </w:rPr>
      </w:pPr>
      <w:bookmarkStart w:id="189" w:name="_GoBack"/>
      <w:bookmarkEnd w:id="189"/>
    </w:p>
    <w:p w:rsidR="00EB77E1" w:rsidRDefault="008E291B" w:rsidP="003A411A">
      <w:pPr>
        <w:pStyle w:val="Heading21"/>
      </w:pPr>
      <w:bookmarkStart w:id="190" w:name="_Toc285199694"/>
      <w:bookmarkStart w:id="191" w:name="_Toc294099191"/>
      <w:bookmarkStart w:id="192" w:name="_Toc294099321"/>
      <w:r>
        <w:lastRenderedPageBreak/>
        <w:t>Appendix 8</w:t>
      </w:r>
      <w:r w:rsidR="00EB77E1" w:rsidRPr="00673942">
        <w:t>: Financials</w:t>
      </w:r>
      <w:bookmarkEnd w:id="190"/>
      <w:bookmarkEnd w:id="191"/>
      <w:bookmarkEnd w:id="192"/>
    </w:p>
    <w:p w:rsidR="008424A4" w:rsidRDefault="008424A4" w:rsidP="008E291B">
      <w:pPr>
        <w:jc w:val="center"/>
        <w:rPr>
          <w:rFonts w:asciiTheme="minorHAnsi" w:hAnsiTheme="minorHAnsi"/>
          <w:szCs w:val="22"/>
        </w:rPr>
      </w:pPr>
      <w:r w:rsidRPr="008424A4">
        <w:rPr>
          <w:noProof/>
          <w:szCs w:val="22"/>
        </w:rPr>
        <w:drawing>
          <wp:inline distT="0" distB="0" distL="0" distR="0">
            <wp:extent cx="5829300" cy="7553325"/>
            <wp:effectExtent l="1905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srcRect/>
                    <a:stretch>
                      <a:fillRect/>
                    </a:stretch>
                  </pic:blipFill>
                  <pic:spPr bwMode="auto">
                    <a:xfrm>
                      <a:off x="0" y="0"/>
                      <a:ext cx="5829300" cy="7553325"/>
                    </a:xfrm>
                    <a:prstGeom prst="rect">
                      <a:avLst/>
                    </a:prstGeom>
                    <a:noFill/>
                    <a:ln w="9525">
                      <a:noFill/>
                      <a:miter lim="800000"/>
                      <a:headEnd/>
                      <a:tailEnd/>
                    </a:ln>
                  </pic:spPr>
                </pic:pic>
              </a:graphicData>
            </a:graphic>
          </wp:inline>
        </w:drawing>
      </w:r>
    </w:p>
    <w:p w:rsidR="00A26452" w:rsidRDefault="00A26452" w:rsidP="00673942">
      <w:pPr>
        <w:rPr>
          <w:rFonts w:asciiTheme="minorHAnsi" w:hAnsiTheme="minorHAnsi"/>
          <w:szCs w:val="22"/>
        </w:rPr>
      </w:pPr>
    </w:p>
    <w:p w:rsidR="00A26452" w:rsidRDefault="008E291B" w:rsidP="003A411A">
      <w:pPr>
        <w:pStyle w:val="Heading21"/>
      </w:pPr>
      <w:bookmarkStart w:id="193" w:name="_Toc285199695"/>
      <w:bookmarkStart w:id="194" w:name="_Toc294099192"/>
      <w:bookmarkStart w:id="195" w:name="_Toc294099322"/>
      <w:r>
        <w:lastRenderedPageBreak/>
        <w:t>Appendix 9</w:t>
      </w:r>
      <w:r w:rsidR="00A26452">
        <w:t>: Discounted Cash Flow Analysis</w:t>
      </w:r>
      <w:bookmarkEnd w:id="193"/>
      <w:bookmarkEnd w:id="194"/>
      <w:bookmarkEnd w:id="195"/>
    </w:p>
    <w:p w:rsidR="00BE3100" w:rsidRDefault="00A26452" w:rsidP="008E291B">
      <w:pPr>
        <w:jc w:val="center"/>
        <w:rPr>
          <w:rFonts w:asciiTheme="minorHAnsi" w:hAnsiTheme="minorHAnsi"/>
          <w:szCs w:val="22"/>
        </w:rPr>
      </w:pPr>
      <w:r w:rsidRPr="00A26452">
        <w:rPr>
          <w:noProof/>
          <w:szCs w:val="22"/>
        </w:rPr>
        <w:drawing>
          <wp:inline distT="0" distB="0" distL="0" distR="0">
            <wp:extent cx="5248275" cy="4415790"/>
            <wp:effectExtent l="19050" t="0" r="9525"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srcRect/>
                    <a:stretch>
                      <a:fillRect/>
                    </a:stretch>
                  </pic:blipFill>
                  <pic:spPr bwMode="auto">
                    <a:xfrm>
                      <a:off x="0" y="0"/>
                      <a:ext cx="5248275" cy="4415790"/>
                    </a:xfrm>
                    <a:prstGeom prst="rect">
                      <a:avLst/>
                    </a:prstGeom>
                    <a:noFill/>
                    <a:ln w="9525">
                      <a:noFill/>
                      <a:miter lim="800000"/>
                      <a:headEnd/>
                      <a:tailEnd/>
                    </a:ln>
                  </pic:spPr>
                </pic:pic>
              </a:graphicData>
            </a:graphic>
          </wp:inline>
        </w:drawing>
      </w:r>
    </w:p>
    <w:p w:rsidR="00A36FB9" w:rsidRPr="00A36FB9" w:rsidRDefault="00A36FB9" w:rsidP="00A36FB9">
      <w:pPr>
        <w:pStyle w:val="Heading21"/>
      </w:pPr>
      <w:bookmarkStart w:id="196" w:name="_Toc285199696"/>
      <w:bookmarkStart w:id="197" w:name="_Toc294099193"/>
      <w:bookmarkStart w:id="198" w:name="_Toc294099323"/>
      <w:r>
        <w:t>A</w:t>
      </w:r>
      <w:r w:rsidR="008E291B">
        <w:t>ppendix 10</w:t>
      </w:r>
      <w:r>
        <w:t>: Profitability</w:t>
      </w:r>
      <w:bookmarkEnd w:id="196"/>
      <w:bookmarkEnd w:id="197"/>
      <w:bookmarkEnd w:id="198"/>
    </w:p>
    <w:p w:rsidR="002C1F80" w:rsidRPr="008E291B" w:rsidRDefault="004E6681" w:rsidP="008E291B">
      <w:pPr>
        <w:jc w:val="center"/>
        <w:rPr>
          <w:rFonts w:asciiTheme="minorHAnsi" w:hAnsiTheme="minorHAnsi"/>
          <w:szCs w:val="22"/>
        </w:rPr>
      </w:pPr>
      <w:r w:rsidRPr="004E6681">
        <w:rPr>
          <w:noProof/>
          <w:szCs w:val="22"/>
        </w:rPr>
        <w:drawing>
          <wp:inline distT="0" distB="0" distL="0" distR="0">
            <wp:extent cx="5381625" cy="3202798"/>
            <wp:effectExtent l="19050" t="0" r="952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srcRect/>
                    <a:stretch>
                      <a:fillRect/>
                    </a:stretch>
                  </pic:blipFill>
                  <pic:spPr bwMode="auto">
                    <a:xfrm>
                      <a:off x="0" y="0"/>
                      <a:ext cx="5394439" cy="3210424"/>
                    </a:xfrm>
                    <a:prstGeom prst="rect">
                      <a:avLst/>
                    </a:prstGeom>
                    <a:noFill/>
                    <a:ln w="9525">
                      <a:noFill/>
                      <a:miter lim="800000"/>
                      <a:headEnd/>
                      <a:tailEnd/>
                    </a:ln>
                  </pic:spPr>
                </pic:pic>
              </a:graphicData>
            </a:graphic>
          </wp:inline>
        </w:drawing>
      </w:r>
    </w:p>
    <w:sectPr w:rsidR="002C1F80" w:rsidRPr="008E291B" w:rsidSect="00851C84">
      <w:footerReference w:type="even" r:id="rId30"/>
      <w:footerReference w:type="default" r:id="rId31"/>
      <w:pgSz w:w="12240" w:h="15840"/>
      <w:pgMar w:top="1008" w:right="1440" w:bottom="1440" w:left="1440" w:header="720" w:footer="864"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6370" w:rsidRDefault="005E6370">
      <w:pPr>
        <w:spacing w:after="0" w:line="240" w:lineRule="auto"/>
      </w:pPr>
      <w:r>
        <w:separator/>
      </w:r>
    </w:p>
  </w:endnote>
  <w:endnote w:type="continuationSeparator" w:id="0">
    <w:p w:rsidR="005E6370" w:rsidRDefault="005E63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Lucida Grande">
    <w:charset w:val="00"/>
    <w:family w:val="auto"/>
    <w:pitch w:val="variable"/>
    <w:sig w:usb0="00000003" w:usb1="00000000" w:usb2="00000000" w:usb3="00000000" w:csb0="00000001" w:csb1="00000000"/>
  </w:font>
  <w:font w:name="ヒラギノ角ゴ Pro W3">
    <w:altName w:val="Times New Roman"/>
    <w:charset w:val="00"/>
    <w:family w:val="roman"/>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908024"/>
      <w:docPartObj>
        <w:docPartGallery w:val="Page Numbers (Bottom of Page)"/>
        <w:docPartUnique/>
      </w:docPartObj>
    </w:sdtPr>
    <w:sdtEndPr>
      <w:rPr>
        <w:color w:val="7F7F7F" w:themeColor="background1" w:themeShade="7F"/>
        <w:spacing w:val="60"/>
      </w:rPr>
    </w:sdtEndPr>
    <w:sdtContent>
      <w:p w:rsidR="00A0727A" w:rsidRDefault="00EB25EA">
        <w:pPr>
          <w:pStyle w:val="Footer"/>
          <w:pBdr>
            <w:top w:val="single" w:sz="4" w:space="1" w:color="D9D9D9" w:themeColor="background1" w:themeShade="D9"/>
          </w:pBdr>
          <w:rPr>
            <w:b/>
          </w:rPr>
        </w:pPr>
        <w:fldSimple w:instr=" PAGE   \* MERGEFORMAT ">
          <w:r w:rsidR="00471DB4" w:rsidRPr="00471DB4">
            <w:rPr>
              <w:b/>
              <w:noProof/>
            </w:rPr>
            <w:t>2</w:t>
          </w:r>
        </w:fldSimple>
        <w:r w:rsidR="00A0727A">
          <w:rPr>
            <w:b/>
          </w:rPr>
          <w:t xml:space="preserve"> | </w:t>
        </w:r>
        <w:r w:rsidR="00A0727A">
          <w:rPr>
            <w:color w:val="7F7F7F" w:themeColor="background1" w:themeShade="7F"/>
            <w:spacing w:val="60"/>
          </w:rPr>
          <w:t>Page</w:t>
        </w:r>
      </w:p>
    </w:sdtContent>
  </w:sdt>
  <w:p w:rsidR="00A0727A" w:rsidRDefault="00A0727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908022"/>
      <w:docPartObj>
        <w:docPartGallery w:val="Page Numbers (Bottom of Page)"/>
        <w:docPartUnique/>
      </w:docPartObj>
    </w:sdtPr>
    <w:sdtEndPr>
      <w:rPr>
        <w:color w:val="7F7F7F" w:themeColor="background1" w:themeShade="7F"/>
        <w:spacing w:val="60"/>
      </w:rPr>
    </w:sdtEndPr>
    <w:sdtContent>
      <w:p w:rsidR="00A0727A" w:rsidRDefault="00EB25EA">
        <w:pPr>
          <w:pStyle w:val="Footer"/>
          <w:pBdr>
            <w:top w:val="single" w:sz="4" w:space="1" w:color="D9D9D9" w:themeColor="background1" w:themeShade="D9"/>
          </w:pBdr>
          <w:rPr>
            <w:b/>
          </w:rPr>
        </w:pPr>
        <w:fldSimple w:instr=" PAGE   \* MERGEFORMAT ">
          <w:r w:rsidR="00471DB4" w:rsidRPr="00471DB4">
            <w:rPr>
              <w:b/>
              <w:noProof/>
            </w:rPr>
            <w:t>5</w:t>
          </w:r>
        </w:fldSimple>
        <w:r w:rsidR="00A0727A">
          <w:rPr>
            <w:b/>
          </w:rPr>
          <w:t xml:space="preserve"> | </w:t>
        </w:r>
        <w:r w:rsidR="00A0727A">
          <w:rPr>
            <w:color w:val="7F7F7F" w:themeColor="background1" w:themeShade="7F"/>
            <w:spacing w:val="60"/>
          </w:rPr>
          <w:t>Page</w:t>
        </w:r>
      </w:p>
    </w:sdtContent>
  </w:sdt>
  <w:p w:rsidR="00A0727A" w:rsidRDefault="00A072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6370" w:rsidRDefault="005E6370">
      <w:pPr>
        <w:spacing w:after="0" w:line="240" w:lineRule="auto"/>
      </w:pPr>
      <w:r>
        <w:separator/>
      </w:r>
    </w:p>
  </w:footnote>
  <w:footnote w:type="continuationSeparator" w:id="0">
    <w:p w:rsidR="005E6370" w:rsidRDefault="005E6370">
      <w:pPr>
        <w:spacing w:after="0" w:line="240" w:lineRule="auto"/>
      </w:pPr>
      <w:r>
        <w:continuationSeparator/>
      </w:r>
    </w:p>
  </w:footnote>
  <w:footnote w:id="1">
    <w:p w:rsidR="00A0727A" w:rsidRPr="00E853D6" w:rsidRDefault="00A0727A" w:rsidP="00E853D6">
      <w:pPr>
        <w:pStyle w:val="NoSpacing"/>
        <w:rPr>
          <w:sz w:val="20"/>
          <w:szCs w:val="20"/>
        </w:rPr>
      </w:pPr>
      <w:r w:rsidRPr="00E853D6">
        <w:rPr>
          <w:rStyle w:val="FootnoteReference"/>
          <w:rFonts w:asciiTheme="minorHAnsi" w:hAnsiTheme="minorHAnsi"/>
          <w:sz w:val="20"/>
          <w:szCs w:val="20"/>
        </w:rPr>
        <w:footnoteRef/>
      </w:r>
      <w:r w:rsidRPr="00E853D6">
        <w:rPr>
          <w:sz w:val="20"/>
          <w:szCs w:val="20"/>
        </w:rPr>
        <w:t xml:space="preserve"> </w:t>
      </w:r>
      <w:r w:rsidRPr="00E853D6">
        <w:rPr>
          <w:b/>
          <w:sz w:val="20"/>
          <w:szCs w:val="20"/>
        </w:rPr>
        <w:t xml:space="preserve">Interoperability is </w:t>
      </w:r>
      <w:r w:rsidRPr="00E853D6">
        <w:rPr>
          <w:sz w:val="20"/>
          <w:szCs w:val="20"/>
        </w:rPr>
        <w:t>the ability of two or more systems or components to exchange information and to use the information that has been exchanged.</w:t>
      </w:r>
    </w:p>
  </w:footnote>
  <w:footnote w:id="2">
    <w:p w:rsidR="00A0727A" w:rsidRPr="00E853D6" w:rsidRDefault="00A0727A" w:rsidP="00E853D6">
      <w:pPr>
        <w:pStyle w:val="NoSpacing"/>
        <w:rPr>
          <w:rFonts w:eastAsia="Times New Roman"/>
          <w:color w:val="auto"/>
          <w:sz w:val="20"/>
          <w:szCs w:val="20"/>
        </w:rPr>
      </w:pPr>
      <w:r w:rsidRPr="00E853D6">
        <w:rPr>
          <w:sz w:val="20"/>
          <w:szCs w:val="20"/>
          <w:vertAlign w:val="superscript"/>
        </w:rPr>
        <w:footnoteRef/>
      </w:r>
      <w:r w:rsidRPr="00E853D6">
        <w:rPr>
          <w:sz w:val="20"/>
          <w:szCs w:val="20"/>
        </w:rPr>
        <w:t xml:space="preserve"> </w:t>
      </w:r>
      <w:r>
        <w:rPr>
          <w:b/>
          <w:sz w:val="20"/>
          <w:szCs w:val="20"/>
        </w:rPr>
        <w:t>e-</w:t>
      </w:r>
      <w:proofErr w:type="gramStart"/>
      <w:r>
        <w:rPr>
          <w:b/>
          <w:sz w:val="20"/>
          <w:szCs w:val="20"/>
        </w:rPr>
        <w:t>health</w:t>
      </w:r>
      <w:r>
        <w:rPr>
          <w:sz w:val="20"/>
          <w:szCs w:val="20"/>
        </w:rPr>
        <w:t xml:space="preserve">  is</w:t>
      </w:r>
      <w:proofErr w:type="gramEnd"/>
      <w:r>
        <w:rPr>
          <w:sz w:val="20"/>
          <w:szCs w:val="20"/>
        </w:rPr>
        <w:t xml:space="preserve"> a </w:t>
      </w:r>
      <w:r w:rsidRPr="00E853D6">
        <w:rPr>
          <w:sz w:val="20"/>
          <w:szCs w:val="20"/>
        </w:rPr>
        <w:t>term for healthcare practice supported by electronic processes and communicati</w:t>
      </w:r>
      <w:r>
        <w:rPr>
          <w:sz w:val="20"/>
          <w:szCs w:val="20"/>
        </w:rPr>
        <w:t>on.</w:t>
      </w:r>
      <w:r w:rsidRPr="00E853D6">
        <w:rPr>
          <w:i/>
          <w:sz w:val="20"/>
          <w:szCs w:val="20"/>
        </w:rPr>
        <w:t xml:space="preserve">-- Oh et al. "What Is </w:t>
      </w:r>
      <w:r>
        <w:rPr>
          <w:i/>
          <w:sz w:val="20"/>
          <w:szCs w:val="20"/>
        </w:rPr>
        <w:t>e-health</w:t>
      </w:r>
      <w:r w:rsidRPr="00E853D6">
        <w:rPr>
          <w:i/>
          <w:sz w:val="20"/>
          <w:szCs w:val="20"/>
        </w:rPr>
        <w:t>: A Systematic Review of Published Definitions." J Med Internet Res 2005;7(1):e1</w:t>
      </w:r>
    </w:p>
  </w:footnote>
  <w:footnote w:id="3">
    <w:p w:rsidR="00A0727A" w:rsidRPr="00E853D6" w:rsidRDefault="00A0727A" w:rsidP="00E853D6">
      <w:pPr>
        <w:pStyle w:val="NoSpacing"/>
        <w:rPr>
          <w:sz w:val="20"/>
          <w:szCs w:val="20"/>
        </w:rPr>
      </w:pPr>
      <w:r w:rsidRPr="00E853D6">
        <w:rPr>
          <w:rStyle w:val="FootnoteReference"/>
          <w:rFonts w:asciiTheme="minorHAnsi" w:hAnsiTheme="minorHAnsi"/>
          <w:sz w:val="20"/>
          <w:szCs w:val="20"/>
        </w:rPr>
        <w:footnoteRef/>
      </w:r>
      <w:r w:rsidRPr="00E853D6">
        <w:rPr>
          <w:sz w:val="20"/>
          <w:szCs w:val="20"/>
        </w:rPr>
        <w:t xml:space="preserve"> </w:t>
      </w:r>
      <w:r w:rsidRPr="00E853D6">
        <w:rPr>
          <w:b/>
          <w:sz w:val="20"/>
          <w:szCs w:val="20"/>
        </w:rPr>
        <w:t xml:space="preserve">Electronic </w:t>
      </w:r>
      <w:r>
        <w:rPr>
          <w:b/>
          <w:sz w:val="20"/>
          <w:szCs w:val="20"/>
        </w:rPr>
        <w:t>H</w:t>
      </w:r>
      <w:r w:rsidRPr="00E853D6">
        <w:rPr>
          <w:b/>
          <w:sz w:val="20"/>
          <w:szCs w:val="20"/>
        </w:rPr>
        <w:t xml:space="preserve">ealth </w:t>
      </w:r>
      <w:r>
        <w:rPr>
          <w:b/>
          <w:sz w:val="20"/>
          <w:szCs w:val="20"/>
        </w:rPr>
        <w:t>R</w:t>
      </w:r>
      <w:r w:rsidRPr="00E853D6">
        <w:rPr>
          <w:b/>
          <w:sz w:val="20"/>
          <w:szCs w:val="20"/>
        </w:rPr>
        <w:t>ecord (EHR)</w:t>
      </w:r>
      <w:r w:rsidRPr="00E853D6">
        <w:rPr>
          <w:sz w:val="20"/>
          <w:szCs w:val="20"/>
        </w:rPr>
        <w:t xml:space="preserve"> is an evolving concept defined as a systematic collection of electronic health information about indivi</w:t>
      </w:r>
      <w:r>
        <w:rPr>
          <w:sz w:val="20"/>
          <w:szCs w:val="20"/>
        </w:rPr>
        <w:t>dual patients or populations.</w:t>
      </w:r>
      <w:r w:rsidRPr="00E853D6">
        <w:rPr>
          <w:sz w:val="20"/>
          <w:szCs w:val="20"/>
        </w:rPr>
        <w:t xml:space="preserve"> It is a record in digital format that is capable of being shared across different </w:t>
      </w:r>
      <w:r>
        <w:rPr>
          <w:sz w:val="20"/>
          <w:szCs w:val="20"/>
        </w:rPr>
        <w:t>healthcare</w:t>
      </w:r>
      <w:r w:rsidRPr="00E853D6">
        <w:rPr>
          <w:sz w:val="20"/>
          <w:szCs w:val="20"/>
        </w:rPr>
        <w:t xml:space="preserve"> settings, by being embedded in network-connected enterprise-wide information systems. Such records may include a whole range of data in comprehensive or summary form, including demographics, medical history, medication and allergies, immunization status, laboratory test results, radiology images, vital signs, personal stats like age and weight, and billing information.</w:t>
      </w:r>
    </w:p>
    <w:p w:rsidR="00A0727A" w:rsidRPr="00E853D6" w:rsidRDefault="00A0727A" w:rsidP="00E853D6">
      <w:pPr>
        <w:pStyle w:val="NoSpacing"/>
        <w:rPr>
          <w:sz w:val="20"/>
          <w:szCs w:val="20"/>
        </w:rPr>
      </w:pPr>
    </w:p>
  </w:footnote>
  <w:footnote w:id="4">
    <w:p w:rsidR="00A0727A" w:rsidRPr="00E853D6" w:rsidRDefault="00A0727A" w:rsidP="00E853D6">
      <w:pPr>
        <w:pStyle w:val="NoSpacing"/>
        <w:rPr>
          <w:sz w:val="20"/>
          <w:szCs w:val="20"/>
        </w:rPr>
      </w:pPr>
      <w:r w:rsidRPr="00E853D6">
        <w:rPr>
          <w:sz w:val="20"/>
          <w:szCs w:val="20"/>
          <w:vertAlign w:val="superscript"/>
        </w:rPr>
        <w:footnoteRef/>
      </w:r>
      <w:r w:rsidRPr="00E853D6">
        <w:rPr>
          <w:sz w:val="20"/>
          <w:szCs w:val="20"/>
        </w:rPr>
        <w:t xml:space="preserve"> </w:t>
      </w:r>
      <w:r w:rsidRPr="00E853D6">
        <w:rPr>
          <w:b/>
          <w:sz w:val="20"/>
          <w:szCs w:val="20"/>
        </w:rPr>
        <w:t>Health Information Exchange</w:t>
      </w:r>
      <w:r w:rsidRPr="00E853D6">
        <w:rPr>
          <w:sz w:val="20"/>
          <w:szCs w:val="20"/>
        </w:rPr>
        <w:t xml:space="preserve"> (HIE) is defined as the mobilization of healthcare information electronically across organizations within a region, community or hospital system.HIE provides the capability to electronically move clinical information among disparate </w:t>
      </w:r>
      <w:hyperlink r:id="rId1" w:history="1">
        <w:r w:rsidRPr="00553710">
          <w:rPr>
            <w:sz w:val="20"/>
            <w:szCs w:val="20"/>
          </w:rPr>
          <w:t>healthcare</w:t>
        </w:r>
      </w:hyperlink>
      <w:r w:rsidRPr="00E853D6">
        <w:rPr>
          <w:sz w:val="20"/>
          <w:szCs w:val="20"/>
        </w:rPr>
        <w:t xml:space="preserve"> information systems while maintaining the meaning of the information being exchanged. The goal of HIE is to facilitate access to and retrieval of clinical data to provide safer, more timely, efficient, effective, equitable, patient-centered care. HIE is also useful to </w:t>
      </w:r>
      <w:hyperlink r:id="rId2" w:history="1">
        <w:r w:rsidRPr="00553710">
          <w:rPr>
            <w:sz w:val="20"/>
            <w:szCs w:val="20"/>
          </w:rPr>
          <w:t>Public Health</w:t>
        </w:r>
      </w:hyperlink>
      <w:r w:rsidRPr="00E853D6">
        <w:rPr>
          <w:sz w:val="20"/>
          <w:szCs w:val="20"/>
        </w:rPr>
        <w:t xml:space="preserve"> authorities to assist in </w:t>
      </w:r>
      <w:hyperlink r:id="rId3" w:history="1">
        <w:r w:rsidRPr="00553710">
          <w:rPr>
            <w:sz w:val="20"/>
            <w:szCs w:val="20"/>
          </w:rPr>
          <w:t>analyses of the health of the population</w:t>
        </w:r>
      </w:hyperlink>
      <w:r w:rsidRPr="00E853D6">
        <w:rPr>
          <w:sz w:val="20"/>
          <w:szCs w:val="20"/>
        </w:rPr>
        <w:t>.</w:t>
      </w:r>
    </w:p>
    <w:p w:rsidR="00A0727A" w:rsidRPr="00E853D6" w:rsidRDefault="00A0727A" w:rsidP="00E853D6">
      <w:pPr>
        <w:pStyle w:val="NoSpacing"/>
        <w:rPr>
          <w:rFonts w:eastAsia="Times New Roman"/>
          <w:color w:val="auto"/>
          <w:sz w:val="20"/>
          <w:szCs w:val="20"/>
        </w:rPr>
      </w:pPr>
      <w:r w:rsidRPr="00E853D6">
        <w:rPr>
          <w:i/>
          <w:sz w:val="20"/>
          <w:szCs w:val="20"/>
        </w:rPr>
        <w:t>--ONCHIT</w:t>
      </w:r>
    </w:p>
  </w:footnote>
  <w:footnote w:id="5">
    <w:p w:rsidR="00A0727A" w:rsidRDefault="00A0727A">
      <w:pPr>
        <w:pStyle w:val="FootnoteText"/>
      </w:pPr>
      <w:r>
        <w:rPr>
          <w:rStyle w:val="FootnoteReference"/>
        </w:rPr>
        <w:footnoteRef/>
      </w:r>
      <w:r>
        <w:t xml:space="preserve"> Healthcare Corporation of America: </w:t>
      </w:r>
      <w:r w:rsidRPr="0042394B">
        <w:t>http://www.hcahealthcare.com/</w:t>
      </w:r>
    </w:p>
  </w:footnote>
  <w:footnote w:id="6">
    <w:p w:rsidR="00A0727A" w:rsidRDefault="00A0727A">
      <w:pPr>
        <w:pStyle w:val="FootnoteText"/>
      </w:pPr>
      <w:r>
        <w:rPr>
          <w:rStyle w:val="FootnoteReference"/>
        </w:rPr>
        <w:footnoteRef/>
      </w:r>
      <w:r>
        <w:t xml:space="preserve"> www.onemedical.com</w:t>
      </w:r>
    </w:p>
  </w:footnote>
  <w:footnote w:id="7">
    <w:p w:rsidR="00A0727A" w:rsidRDefault="00A0727A">
      <w:pPr>
        <w:pStyle w:val="FootnoteText"/>
      </w:pPr>
      <w:r>
        <w:rPr>
          <w:rStyle w:val="FootnoteReference"/>
        </w:rPr>
        <w:footnoteRef/>
      </w:r>
      <w:r>
        <w:t xml:space="preserve"> www.abelsontaylor.com</w:t>
      </w:r>
    </w:p>
  </w:footnote>
  <w:footnote w:id="8">
    <w:p w:rsidR="00A0727A" w:rsidRDefault="00A0727A">
      <w:pPr>
        <w:pStyle w:val="FootnoteText"/>
      </w:pPr>
      <w:r>
        <w:rPr>
          <w:rStyle w:val="FootnoteReference"/>
        </w:rPr>
        <w:footnoteRef/>
      </w:r>
      <w:r>
        <w:t xml:space="preserve"> </w:t>
      </w:r>
      <w:r w:rsidRPr="00D2685C">
        <w:t>http://www.bnet.com/blog/healthcare-business/health-information-exchanges-are-hopping-but-doctors-may-not-be-ready... Retrieved January 30</w:t>
      </w:r>
      <w:r>
        <w:t>, 2011.</w:t>
      </w:r>
    </w:p>
  </w:footnote>
  <w:footnote w:id="9">
    <w:p w:rsidR="00A0727A" w:rsidRDefault="00A0727A" w:rsidP="00C83067">
      <w:pPr>
        <w:pStyle w:val="FootnoteText"/>
      </w:pPr>
      <w:r>
        <w:rPr>
          <w:rStyle w:val="FootnoteReference"/>
        </w:rPr>
        <w:footnoteRef/>
      </w:r>
      <w:r>
        <w:t xml:space="preserve"> </w:t>
      </w:r>
      <w:r w:rsidRPr="00031D7B">
        <w:t>http://healthit.hhs.gov</w:t>
      </w:r>
    </w:p>
  </w:footnote>
  <w:footnote w:id="10">
    <w:p w:rsidR="00A0727A" w:rsidRDefault="00A0727A">
      <w:pPr>
        <w:pStyle w:val="FootnoteText"/>
      </w:pPr>
      <w:r>
        <w:rPr>
          <w:rStyle w:val="FootnoteReference"/>
        </w:rPr>
        <w:footnoteRef/>
      </w:r>
      <w:r>
        <w:t xml:space="preserve"> </w:t>
      </w:r>
      <w:r w:rsidRPr="00D2685C">
        <w:t xml:space="preserve">Centers for Medicare and Medicaid Services, Office of the Actuary, National Health Statistics Group, National </w:t>
      </w:r>
      <w:r>
        <w:t>Healthcare</w:t>
      </w:r>
      <w:r w:rsidRPr="00D2685C">
        <w:t xml:space="preserve"> Expenditures Data, January 2010.</w:t>
      </w:r>
    </w:p>
  </w:footnote>
  <w:footnote w:id="11">
    <w:p w:rsidR="00A0727A" w:rsidRPr="00D2685C" w:rsidRDefault="00A0727A" w:rsidP="00E853D6">
      <w:pPr>
        <w:pStyle w:val="NoSpacing"/>
        <w:rPr>
          <w:sz w:val="20"/>
          <w:szCs w:val="20"/>
        </w:rPr>
      </w:pPr>
      <w:r w:rsidRPr="00E853D6">
        <w:rPr>
          <w:sz w:val="20"/>
          <w:szCs w:val="20"/>
          <w:vertAlign w:val="superscript"/>
        </w:rPr>
        <w:footnoteRef/>
      </w:r>
      <w:r w:rsidRPr="00E853D6">
        <w:rPr>
          <w:sz w:val="20"/>
          <w:szCs w:val="20"/>
        </w:rPr>
        <w:t xml:space="preserve"> </w:t>
      </w:r>
      <w:r w:rsidRPr="00E853D6">
        <w:rPr>
          <w:b/>
          <w:sz w:val="20"/>
          <w:szCs w:val="20"/>
        </w:rPr>
        <w:t>Platform as a Service (PaaS)</w:t>
      </w:r>
      <w:r w:rsidRPr="00E853D6">
        <w:rPr>
          <w:sz w:val="20"/>
          <w:szCs w:val="20"/>
        </w:rPr>
        <w:t xml:space="preserve"> is the delivery of a </w:t>
      </w:r>
      <w:r w:rsidRPr="00765962">
        <w:rPr>
          <w:sz w:val="20"/>
          <w:szCs w:val="20"/>
        </w:rPr>
        <w:t>computing platform</w:t>
      </w:r>
      <w:r w:rsidRPr="00E853D6">
        <w:rPr>
          <w:sz w:val="20"/>
          <w:szCs w:val="20"/>
        </w:rPr>
        <w:t xml:space="preserve"> and </w:t>
      </w:r>
      <w:r w:rsidRPr="00765962">
        <w:rPr>
          <w:sz w:val="20"/>
          <w:szCs w:val="20"/>
        </w:rPr>
        <w:t>solution stack</w:t>
      </w:r>
      <w:r w:rsidRPr="00E853D6">
        <w:rPr>
          <w:sz w:val="20"/>
          <w:szCs w:val="20"/>
        </w:rPr>
        <w:t xml:space="preserve"> as a service. PaaS offerings facilitate deployment of applications without the cost and complexity of buying and managing the underlying hardware and software and provisioning hosting capabilities, providing all of the facilities required to support the complete life cycle of building and delivering </w:t>
      </w:r>
      <w:hyperlink r:id="rId4" w:history="1">
        <w:r w:rsidRPr="00765962">
          <w:rPr>
            <w:sz w:val="20"/>
            <w:szCs w:val="20"/>
          </w:rPr>
          <w:t>web applications</w:t>
        </w:r>
      </w:hyperlink>
      <w:r w:rsidRPr="00E853D6">
        <w:rPr>
          <w:sz w:val="20"/>
          <w:szCs w:val="20"/>
        </w:rPr>
        <w:t xml:space="preserve"> and </w:t>
      </w:r>
      <w:hyperlink r:id="rId5" w:history="1">
        <w:r w:rsidRPr="00765962">
          <w:rPr>
            <w:sz w:val="20"/>
            <w:szCs w:val="20"/>
          </w:rPr>
          <w:t>services</w:t>
        </w:r>
      </w:hyperlink>
      <w:r w:rsidRPr="00E853D6">
        <w:rPr>
          <w:sz w:val="20"/>
          <w:szCs w:val="20"/>
        </w:rPr>
        <w:t xml:space="preserve"> entirely available fro</w:t>
      </w:r>
      <w:r>
        <w:rPr>
          <w:sz w:val="20"/>
          <w:szCs w:val="20"/>
        </w:rPr>
        <w:t>m the Internet.</w:t>
      </w:r>
    </w:p>
  </w:footnote>
  <w:footnote w:id="12">
    <w:p w:rsidR="00A0727A" w:rsidRPr="00E853D6" w:rsidRDefault="00A0727A" w:rsidP="00E853D6">
      <w:pPr>
        <w:pStyle w:val="NoSpacing"/>
        <w:rPr>
          <w:rFonts w:eastAsia="Times New Roman"/>
          <w:color w:val="auto"/>
          <w:sz w:val="20"/>
          <w:szCs w:val="20"/>
        </w:rPr>
      </w:pPr>
      <w:r w:rsidRPr="00765962">
        <w:rPr>
          <w:sz w:val="20"/>
          <w:szCs w:val="20"/>
        </w:rPr>
        <w:footnoteRef/>
      </w:r>
      <w:r w:rsidRPr="00E853D6">
        <w:rPr>
          <w:sz w:val="20"/>
          <w:szCs w:val="20"/>
        </w:rPr>
        <w:t xml:space="preserve"> </w:t>
      </w:r>
      <w:r w:rsidRPr="00765962">
        <w:rPr>
          <w:b/>
          <w:sz w:val="20"/>
          <w:szCs w:val="20"/>
        </w:rPr>
        <w:t>Software as a service</w:t>
      </w:r>
      <w:r w:rsidRPr="00E853D6">
        <w:rPr>
          <w:sz w:val="20"/>
          <w:szCs w:val="20"/>
        </w:rPr>
        <w:t xml:space="preserve"> (</w:t>
      </w:r>
      <w:proofErr w:type="spellStart"/>
      <w:r w:rsidRPr="00765962">
        <w:rPr>
          <w:sz w:val="20"/>
          <w:szCs w:val="20"/>
        </w:rPr>
        <w:t>SaaS</w:t>
      </w:r>
      <w:proofErr w:type="spellEnd"/>
      <w:r>
        <w:rPr>
          <w:sz w:val="20"/>
          <w:szCs w:val="20"/>
        </w:rPr>
        <w:t>)</w:t>
      </w:r>
      <w:r w:rsidRPr="00E853D6">
        <w:rPr>
          <w:sz w:val="20"/>
          <w:szCs w:val="20"/>
        </w:rPr>
        <w:t xml:space="preserve"> sometimes referred to as "software on demand," is software that is </w:t>
      </w:r>
      <w:hyperlink r:id="rId6" w:history="1">
        <w:r w:rsidRPr="00765962">
          <w:rPr>
            <w:sz w:val="20"/>
            <w:szCs w:val="20"/>
          </w:rPr>
          <w:t>deployed</w:t>
        </w:r>
      </w:hyperlink>
      <w:r w:rsidRPr="00E853D6">
        <w:rPr>
          <w:sz w:val="20"/>
          <w:szCs w:val="20"/>
        </w:rPr>
        <w:t xml:space="preserve"> over the internet and/or is deployed to run behind a firewall on a local area network or personal computer. With SaaS, a </w:t>
      </w:r>
      <w:hyperlink r:id="rId7" w:history="1">
        <w:r w:rsidRPr="00765962">
          <w:rPr>
            <w:sz w:val="20"/>
            <w:szCs w:val="20"/>
          </w:rPr>
          <w:t>provider</w:t>
        </w:r>
      </w:hyperlink>
      <w:r w:rsidRPr="00E853D6">
        <w:rPr>
          <w:sz w:val="20"/>
          <w:szCs w:val="20"/>
        </w:rPr>
        <w:t xml:space="preserve"> licenses an application to customers either as a </w:t>
      </w:r>
      <w:hyperlink r:id="rId8" w:history="1">
        <w:r w:rsidRPr="00765962">
          <w:rPr>
            <w:sz w:val="20"/>
            <w:szCs w:val="20"/>
          </w:rPr>
          <w:t>service</w:t>
        </w:r>
      </w:hyperlink>
      <w:r w:rsidRPr="00E853D6">
        <w:rPr>
          <w:sz w:val="20"/>
          <w:szCs w:val="20"/>
        </w:rPr>
        <w:t xml:space="preserve"> on demand, through a subscription, in a "pay-as-you-go" model, or (increasingly) at no charge when there is opportunity to generate revenue from streams other than the user, such as from advertisement or user list sales. This approach to application delivery is part of the </w:t>
      </w:r>
      <w:hyperlink r:id="rId9" w:history="1">
        <w:r w:rsidRPr="00765962">
          <w:rPr>
            <w:sz w:val="20"/>
            <w:szCs w:val="20"/>
          </w:rPr>
          <w:t>utility computing</w:t>
        </w:r>
      </w:hyperlink>
      <w:r w:rsidRPr="00E853D6">
        <w:rPr>
          <w:sz w:val="20"/>
          <w:szCs w:val="20"/>
        </w:rPr>
        <w:t xml:space="preserve"> model where all of the technology is in the "cloud" accessed over the Internet as a service. </w:t>
      </w:r>
      <w:r w:rsidRPr="00E853D6">
        <w:rPr>
          <w:i/>
          <w:sz w:val="20"/>
          <w:szCs w:val="20"/>
        </w:rPr>
        <w:t>--Software &amp; Information Industry Association</w:t>
      </w:r>
    </w:p>
  </w:footnote>
  <w:footnote w:id="13">
    <w:p w:rsidR="00A0727A" w:rsidRDefault="00A0727A" w:rsidP="00D375BE">
      <w:pPr>
        <w:pStyle w:val="FootnoteText"/>
      </w:pPr>
      <w:r>
        <w:rPr>
          <w:rStyle w:val="FootnoteReference"/>
        </w:rPr>
        <w:footnoteRef/>
      </w:r>
      <w:r>
        <w:t xml:space="preserve"> Landers, Peter WSJ: Health Spending Rose To Record 17.6% Of US Economy In 2009, 5 January 2011,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
    <w:nsid w:val="00000002"/>
    <w:multiLevelType w:val="multilevel"/>
    <w:tmpl w:val="894EE874"/>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4"/>
    <w:multiLevelType w:val="multilevel"/>
    <w:tmpl w:val="894EE876"/>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4">
    <w:nsid w:val="00000005"/>
    <w:multiLevelType w:val="multilevel"/>
    <w:tmpl w:val="894EE877"/>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Wingdings" w:eastAsia="ヒラギノ角ゴ Pro W3" w:hAnsi="Wingdings" w:hint="default"/>
        <w:color w:val="000000"/>
        <w:position w:val="0"/>
        <w:sz w:val="20"/>
      </w:rPr>
    </w:lvl>
    <w:lvl w:ilvl="4">
      <w:start w:val="1"/>
      <w:numFmt w:val="bullet"/>
      <w:lvlText w:val=""/>
      <w:lvlJc w:val="left"/>
      <w:pPr>
        <w:tabs>
          <w:tab w:val="num" w:pos="360"/>
        </w:tabs>
        <w:ind w:left="360" w:firstLine="3240"/>
      </w:pPr>
      <w:rPr>
        <w:rFonts w:ascii="Wingdings" w:eastAsia="ヒラギノ角ゴ Pro W3" w:hAnsi="Wingdings"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Wingdings" w:eastAsia="ヒラギノ角ゴ Pro W3" w:hAnsi="Wingdings" w:hint="default"/>
        <w:color w:val="000000"/>
        <w:position w:val="0"/>
        <w:sz w:val="20"/>
      </w:rPr>
    </w:lvl>
    <w:lvl w:ilvl="7">
      <w:start w:val="1"/>
      <w:numFmt w:val="bullet"/>
      <w:lvlText w:val=""/>
      <w:lvlJc w:val="left"/>
      <w:pPr>
        <w:tabs>
          <w:tab w:val="num" w:pos="360"/>
        </w:tabs>
        <w:ind w:left="360" w:firstLine="5400"/>
      </w:pPr>
      <w:rPr>
        <w:rFonts w:ascii="Wingdings" w:eastAsia="ヒラギノ角ゴ Pro W3" w:hAnsi="Wingdings"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5">
    <w:nsid w:val="00000006"/>
    <w:multiLevelType w:val="multilevel"/>
    <w:tmpl w:val="894EE878"/>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Wingdings" w:eastAsia="ヒラギノ角ゴ Pro W3" w:hAnsi="Wingdings" w:hint="default"/>
        <w:color w:val="000000"/>
        <w:position w:val="0"/>
        <w:sz w:val="20"/>
      </w:rPr>
    </w:lvl>
    <w:lvl w:ilvl="4">
      <w:start w:val="1"/>
      <w:numFmt w:val="bullet"/>
      <w:lvlText w:val=""/>
      <w:lvlJc w:val="left"/>
      <w:pPr>
        <w:tabs>
          <w:tab w:val="num" w:pos="360"/>
        </w:tabs>
        <w:ind w:left="360" w:firstLine="3240"/>
      </w:pPr>
      <w:rPr>
        <w:rFonts w:ascii="Wingdings" w:eastAsia="ヒラギノ角ゴ Pro W3" w:hAnsi="Wingdings"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Wingdings" w:eastAsia="ヒラギノ角ゴ Pro W3" w:hAnsi="Wingdings" w:hint="default"/>
        <w:color w:val="000000"/>
        <w:position w:val="0"/>
        <w:sz w:val="20"/>
      </w:rPr>
    </w:lvl>
    <w:lvl w:ilvl="7">
      <w:start w:val="1"/>
      <w:numFmt w:val="bullet"/>
      <w:lvlText w:val=""/>
      <w:lvlJc w:val="left"/>
      <w:pPr>
        <w:tabs>
          <w:tab w:val="num" w:pos="360"/>
        </w:tabs>
        <w:ind w:left="360" w:firstLine="5400"/>
      </w:pPr>
      <w:rPr>
        <w:rFonts w:ascii="Wingdings" w:eastAsia="ヒラギノ角ゴ Pro W3" w:hAnsi="Wingdings"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00000007"/>
    <w:multiLevelType w:val="multilevel"/>
    <w:tmpl w:val="894EE879"/>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Wingdings" w:eastAsia="ヒラギノ角ゴ Pro W3" w:hAnsi="Wingdings" w:hint="default"/>
        <w:color w:val="000000"/>
        <w:position w:val="0"/>
        <w:sz w:val="20"/>
      </w:rPr>
    </w:lvl>
    <w:lvl w:ilvl="4">
      <w:start w:val="1"/>
      <w:numFmt w:val="bullet"/>
      <w:lvlText w:val=""/>
      <w:lvlJc w:val="left"/>
      <w:pPr>
        <w:tabs>
          <w:tab w:val="num" w:pos="360"/>
        </w:tabs>
        <w:ind w:left="360" w:firstLine="3240"/>
      </w:pPr>
      <w:rPr>
        <w:rFonts w:ascii="Wingdings" w:eastAsia="ヒラギノ角ゴ Pro W3" w:hAnsi="Wingdings"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Wingdings" w:eastAsia="ヒラギノ角ゴ Pro W3" w:hAnsi="Wingdings" w:hint="default"/>
        <w:color w:val="000000"/>
        <w:position w:val="0"/>
        <w:sz w:val="20"/>
      </w:rPr>
    </w:lvl>
    <w:lvl w:ilvl="7">
      <w:start w:val="1"/>
      <w:numFmt w:val="bullet"/>
      <w:lvlText w:val=""/>
      <w:lvlJc w:val="left"/>
      <w:pPr>
        <w:tabs>
          <w:tab w:val="num" w:pos="360"/>
        </w:tabs>
        <w:ind w:left="360" w:firstLine="5400"/>
      </w:pPr>
      <w:rPr>
        <w:rFonts w:ascii="Wingdings" w:eastAsia="ヒラギノ角ゴ Pro W3" w:hAnsi="Wingdings"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7">
    <w:nsid w:val="00000008"/>
    <w:multiLevelType w:val="multilevel"/>
    <w:tmpl w:val="894EE87A"/>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Wingdings" w:eastAsia="ヒラギノ角ゴ Pro W3" w:hAnsi="Wingdings" w:hint="default"/>
        <w:color w:val="000000"/>
        <w:position w:val="0"/>
        <w:sz w:val="20"/>
      </w:rPr>
    </w:lvl>
    <w:lvl w:ilvl="4">
      <w:start w:val="1"/>
      <w:numFmt w:val="bullet"/>
      <w:lvlText w:val=""/>
      <w:lvlJc w:val="left"/>
      <w:pPr>
        <w:tabs>
          <w:tab w:val="num" w:pos="360"/>
        </w:tabs>
        <w:ind w:left="360" w:firstLine="3240"/>
      </w:pPr>
      <w:rPr>
        <w:rFonts w:ascii="Wingdings" w:eastAsia="ヒラギノ角ゴ Pro W3" w:hAnsi="Wingdings"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Wingdings" w:eastAsia="ヒラギノ角ゴ Pro W3" w:hAnsi="Wingdings" w:hint="default"/>
        <w:color w:val="000000"/>
        <w:position w:val="0"/>
        <w:sz w:val="20"/>
      </w:rPr>
    </w:lvl>
    <w:lvl w:ilvl="7">
      <w:start w:val="1"/>
      <w:numFmt w:val="bullet"/>
      <w:lvlText w:val=""/>
      <w:lvlJc w:val="left"/>
      <w:pPr>
        <w:tabs>
          <w:tab w:val="num" w:pos="360"/>
        </w:tabs>
        <w:ind w:left="360" w:firstLine="5400"/>
      </w:pPr>
      <w:rPr>
        <w:rFonts w:ascii="Wingdings" w:eastAsia="ヒラギノ角ゴ Pro W3" w:hAnsi="Wingdings"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8">
    <w:nsid w:val="00000009"/>
    <w:multiLevelType w:val="multilevel"/>
    <w:tmpl w:val="894EE87B"/>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Wingdings" w:eastAsia="ヒラギノ角ゴ Pro W3" w:hAnsi="Wingdings" w:hint="default"/>
        <w:color w:val="000000"/>
        <w:position w:val="0"/>
        <w:sz w:val="20"/>
      </w:rPr>
    </w:lvl>
    <w:lvl w:ilvl="4">
      <w:start w:val="1"/>
      <w:numFmt w:val="bullet"/>
      <w:lvlText w:val=""/>
      <w:lvlJc w:val="left"/>
      <w:pPr>
        <w:tabs>
          <w:tab w:val="num" w:pos="360"/>
        </w:tabs>
        <w:ind w:left="360" w:firstLine="3240"/>
      </w:pPr>
      <w:rPr>
        <w:rFonts w:ascii="Wingdings" w:eastAsia="ヒラギノ角ゴ Pro W3" w:hAnsi="Wingdings"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Wingdings" w:eastAsia="ヒラギノ角ゴ Pro W3" w:hAnsi="Wingdings" w:hint="default"/>
        <w:color w:val="000000"/>
        <w:position w:val="0"/>
        <w:sz w:val="20"/>
      </w:rPr>
    </w:lvl>
    <w:lvl w:ilvl="7">
      <w:start w:val="1"/>
      <w:numFmt w:val="bullet"/>
      <w:lvlText w:val=""/>
      <w:lvlJc w:val="left"/>
      <w:pPr>
        <w:tabs>
          <w:tab w:val="num" w:pos="360"/>
        </w:tabs>
        <w:ind w:left="360" w:firstLine="5400"/>
      </w:pPr>
      <w:rPr>
        <w:rFonts w:ascii="Wingdings" w:eastAsia="ヒラギノ角ゴ Pro W3" w:hAnsi="Wingdings"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9">
    <w:nsid w:val="0000000A"/>
    <w:multiLevelType w:val="multilevel"/>
    <w:tmpl w:val="894EE87C"/>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Wingdings" w:eastAsia="ヒラギノ角ゴ Pro W3" w:hAnsi="Wingdings" w:hint="default"/>
        <w:color w:val="000000"/>
        <w:position w:val="0"/>
        <w:sz w:val="20"/>
      </w:rPr>
    </w:lvl>
    <w:lvl w:ilvl="4">
      <w:start w:val="1"/>
      <w:numFmt w:val="bullet"/>
      <w:lvlText w:val=""/>
      <w:lvlJc w:val="left"/>
      <w:pPr>
        <w:tabs>
          <w:tab w:val="num" w:pos="360"/>
        </w:tabs>
        <w:ind w:left="360" w:firstLine="3240"/>
      </w:pPr>
      <w:rPr>
        <w:rFonts w:ascii="Wingdings" w:eastAsia="ヒラギノ角ゴ Pro W3" w:hAnsi="Wingdings"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Wingdings" w:eastAsia="ヒラギノ角ゴ Pro W3" w:hAnsi="Wingdings" w:hint="default"/>
        <w:color w:val="000000"/>
        <w:position w:val="0"/>
        <w:sz w:val="20"/>
      </w:rPr>
    </w:lvl>
    <w:lvl w:ilvl="7">
      <w:start w:val="1"/>
      <w:numFmt w:val="bullet"/>
      <w:lvlText w:val=""/>
      <w:lvlJc w:val="left"/>
      <w:pPr>
        <w:tabs>
          <w:tab w:val="num" w:pos="360"/>
        </w:tabs>
        <w:ind w:left="360" w:firstLine="5400"/>
      </w:pPr>
      <w:rPr>
        <w:rFonts w:ascii="Wingdings" w:eastAsia="ヒラギノ角ゴ Pro W3" w:hAnsi="Wingdings"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10">
    <w:nsid w:val="145C3884"/>
    <w:multiLevelType w:val="multilevel"/>
    <w:tmpl w:val="DDA4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A32359"/>
    <w:multiLevelType w:val="multilevel"/>
    <w:tmpl w:val="8CC2789E"/>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23D67CA9"/>
    <w:multiLevelType w:val="hybridMultilevel"/>
    <w:tmpl w:val="5CA2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0F4C37"/>
    <w:multiLevelType w:val="hybridMultilevel"/>
    <w:tmpl w:val="49D02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CD43AC"/>
    <w:multiLevelType w:val="hybridMultilevel"/>
    <w:tmpl w:val="B682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FC0C13"/>
    <w:multiLevelType w:val="hybridMultilevel"/>
    <w:tmpl w:val="87CE7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DC4148"/>
    <w:multiLevelType w:val="multilevel"/>
    <w:tmpl w:val="06C296F0"/>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E50316"/>
    <w:multiLevelType w:val="hybridMultilevel"/>
    <w:tmpl w:val="10EA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153CA3"/>
    <w:multiLevelType w:val="multilevel"/>
    <w:tmpl w:val="E6E8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82543B"/>
    <w:multiLevelType w:val="hybridMultilevel"/>
    <w:tmpl w:val="6F78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101117"/>
    <w:multiLevelType w:val="hybridMultilevel"/>
    <w:tmpl w:val="867A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F91F19"/>
    <w:multiLevelType w:val="hybridMultilevel"/>
    <w:tmpl w:val="90024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4C4A51"/>
    <w:multiLevelType w:val="hybridMultilevel"/>
    <w:tmpl w:val="961C4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0"/>
  </w:num>
  <w:num w:numId="13">
    <w:abstractNumId w:val="18"/>
  </w:num>
  <w:num w:numId="14">
    <w:abstractNumId w:val="16"/>
  </w:num>
  <w:num w:numId="15">
    <w:abstractNumId w:val="15"/>
  </w:num>
  <w:num w:numId="16">
    <w:abstractNumId w:val="21"/>
  </w:num>
  <w:num w:numId="17">
    <w:abstractNumId w:val="22"/>
  </w:num>
  <w:num w:numId="18">
    <w:abstractNumId w:val="19"/>
  </w:num>
  <w:num w:numId="19">
    <w:abstractNumId w:val="13"/>
  </w:num>
  <w:num w:numId="20">
    <w:abstractNumId w:val="12"/>
  </w:num>
  <w:num w:numId="21">
    <w:abstractNumId w:val="20"/>
  </w:num>
  <w:num w:numId="22">
    <w:abstractNumId w:val="14"/>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trackRevisions/>
  <w:defaultTabStop w:val="720"/>
  <w:defaultTableStyle w:val="Normal"/>
  <w:evenAndOddHeaders/>
  <w:drawingGridHorizontalSpacing w:val="110"/>
  <w:drawingGridVerticalSpacing w:val="0"/>
  <w:displayHorizontalDrawingGridEvery w:val="0"/>
  <w:displayVerticalDrawingGridEvery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C803C5"/>
    <w:rsid w:val="00011901"/>
    <w:rsid w:val="00031D7B"/>
    <w:rsid w:val="00084036"/>
    <w:rsid w:val="000D4DBE"/>
    <w:rsid w:val="000D7AB9"/>
    <w:rsid w:val="000E6109"/>
    <w:rsid w:val="000F5924"/>
    <w:rsid w:val="001F52EB"/>
    <w:rsid w:val="00207104"/>
    <w:rsid w:val="00221DAE"/>
    <w:rsid w:val="00272DFA"/>
    <w:rsid w:val="00273799"/>
    <w:rsid w:val="0028705B"/>
    <w:rsid w:val="002B310B"/>
    <w:rsid w:val="002C1F80"/>
    <w:rsid w:val="002C616E"/>
    <w:rsid w:val="002E50A2"/>
    <w:rsid w:val="00334B9F"/>
    <w:rsid w:val="00352C82"/>
    <w:rsid w:val="00365208"/>
    <w:rsid w:val="003858FD"/>
    <w:rsid w:val="003A22A0"/>
    <w:rsid w:val="003A366C"/>
    <w:rsid w:val="003A411A"/>
    <w:rsid w:val="003A4295"/>
    <w:rsid w:val="003E31EC"/>
    <w:rsid w:val="003F6453"/>
    <w:rsid w:val="0042394B"/>
    <w:rsid w:val="004430D9"/>
    <w:rsid w:val="00471DB4"/>
    <w:rsid w:val="004929A0"/>
    <w:rsid w:val="004A4DA1"/>
    <w:rsid w:val="004C5F44"/>
    <w:rsid w:val="004C6537"/>
    <w:rsid w:val="004E6681"/>
    <w:rsid w:val="00547B37"/>
    <w:rsid w:val="00553710"/>
    <w:rsid w:val="00556169"/>
    <w:rsid w:val="00567E05"/>
    <w:rsid w:val="00584D30"/>
    <w:rsid w:val="005A7315"/>
    <w:rsid w:val="005C117D"/>
    <w:rsid w:val="005E0CA4"/>
    <w:rsid w:val="005E6370"/>
    <w:rsid w:val="0060768D"/>
    <w:rsid w:val="00673942"/>
    <w:rsid w:val="00676299"/>
    <w:rsid w:val="00686F66"/>
    <w:rsid w:val="006978E4"/>
    <w:rsid w:val="006C4197"/>
    <w:rsid w:val="006D218F"/>
    <w:rsid w:val="006E40D3"/>
    <w:rsid w:val="006F1C91"/>
    <w:rsid w:val="0070559F"/>
    <w:rsid w:val="00712D0E"/>
    <w:rsid w:val="00734FFC"/>
    <w:rsid w:val="00737410"/>
    <w:rsid w:val="00765962"/>
    <w:rsid w:val="007819EE"/>
    <w:rsid w:val="007972D6"/>
    <w:rsid w:val="007A00AF"/>
    <w:rsid w:val="0082607F"/>
    <w:rsid w:val="00834F63"/>
    <w:rsid w:val="00841EC6"/>
    <w:rsid w:val="008424A4"/>
    <w:rsid w:val="00851C84"/>
    <w:rsid w:val="00855C5C"/>
    <w:rsid w:val="00892F35"/>
    <w:rsid w:val="008B70E6"/>
    <w:rsid w:val="008C75E2"/>
    <w:rsid w:val="008C77E9"/>
    <w:rsid w:val="008E291B"/>
    <w:rsid w:val="008F3503"/>
    <w:rsid w:val="00902488"/>
    <w:rsid w:val="00912A31"/>
    <w:rsid w:val="00947FFB"/>
    <w:rsid w:val="00955A06"/>
    <w:rsid w:val="009E1C60"/>
    <w:rsid w:val="00A0727A"/>
    <w:rsid w:val="00A26452"/>
    <w:rsid w:val="00A36FB9"/>
    <w:rsid w:val="00A41997"/>
    <w:rsid w:val="00A525F4"/>
    <w:rsid w:val="00A60AB6"/>
    <w:rsid w:val="00A82EA5"/>
    <w:rsid w:val="00AE167B"/>
    <w:rsid w:val="00AF156B"/>
    <w:rsid w:val="00B004F3"/>
    <w:rsid w:val="00B24DDA"/>
    <w:rsid w:val="00B74809"/>
    <w:rsid w:val="00B764F7"/>
    <w:rsid w:val="00B90CD2"/>
    <w:rsid w:val="00B95987"/>
    <w:rsid w:val="00BC2D7B"/>
    <w:rsid w:val="00BC6FF2"/>
    <w:rsid w:val="00BE3100"/>
    <w:rsid w:val="00BF2D10"/>
    <w:rsid w:val="00BF4A65"/>
    <w:rsid w:val="00C0542F"/>
    <w:rsid w:val="00C14CF9"/>
    <w:rsid w:val="00C20C9C"/>
    <w:rsid w:val="00C23E20"/>
    <w:rsid w:val="00C26200"/>
    <w:rsid w:val="00C456DF"/>
    <w:rsid w:val="00C64498"/>
    <w:rsid w:val="00C66980"/>
    <w:rsid w:val="00C803C5"/>
    <w:rsid w:val="00C83067"/>
    <w:rsid w:val="00C871FD"/>
    <w:rsid w:val="00CD17CF"/>
    <w:rsid w:val="00D2685C"/>
    <w:rsid w:val="00D370C4"/>
    <w:rsid w:val="00D375BE"/>
    <w:rsid w:val="00D455D3"/>
    <w:rsid w:val="00DD4D63"/>
    <w:rsid w:val="00DE410A"/>
    <w:rsid w:val="00DE6FD3"/>
    <w:rsid w:val="00E621B2"/>
    <w:rsid w:val="00E853D6"/>
    <w:rsid w:val="00EB25EA"/>
    <w:rsid w:val="00EB77E1"/>
    <w:rsid w:val="00ED4299"/>
    <w:rsid w:val="00F4027B"/>
    <w:rsid w:val="00F64017"/>
    <w:rsid w:val="00F716AB"/>
    <w:rsid w:val="00F762FB"/>
    <w:rsid w:val="00FA3BB1"/>
    <w:rsid w:val="00FE6A84"/>
    <w:rsid w:val="00FF43C8"/>
    <w:rsid w:val="00FF70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F762FB"/>
    <w:pPr>
      <w:spacing w:after="200" w:line="276" w:lineRule="auto"/>
    </w:pPr>
    <w:rPr>
      <w:rFonts w:ascii="Calibri" w:eastAsia="ヒラギノ角ゴ Pro W3" w:hAnsi="Calibri"/>
      <w:color w:val="000000"/>
      <w:sz w:val="22"/>
      <w:szCs w:val="24"/>
    </w:rPr>
  </w:style>
  <w:style w:type="paragraph" w:styleId="Heading1">
    <w:name w:val="heading 1"/>
    <w:basedOn w:val="Normal"/>
    <w:next w:val="Normal"/>
    <w:link w:val="Heading1Char"/>
    <w:qFormat/>
    <w:locked/>
    <w:rsid w:val="00A525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next w:val="Body"/>
    <w:qFormat/>
    <w:rsid w:val="00F762FB"/>
    <w:pPr>
      <w:keepNext/>
      <w:outlineLvl w:val="1"/>
    </w:pPr>
    <w:rPr>
      <w:rFonts w:ascii="Helvetica" w:eastAsia="ヒラギノ角ゴ Pro W3" w:hAnsi="Helvetica"/>
      <w:b/>
      <w:color w:val="000000"/>
      <w:sz w:val="24"/>
    </w:rPr>
  </w:style>
  <w:style w:type="paragraph" w:customStyle="1" w:styleId="HeaderFooter">
    <w:name w:val="Header &amp; Footer"/>
    <w:rsid w:val="00F762FB"/>
    <w:pPr>
      <w:tabs>
        <w:tab w:val="right" w:pos="9360"/>
      </w:tabs>
    </w:pPr>
    <w:rPr>
      <w:rFonts w:ascii="Helvetica" w:eastAsia="ヒラギノ角ゴ Pro W3" w:hAnsi="Helvetica"/>
      <w:color w:val="000000"/>
    </w:rPr>
  </w:style>
  <w:style w:type="paragraph" w:customStyle="1" w:styleId="FootnoteText1">
    <w:name w:val="Footnote Text1"/>
    <w:rsid w:val="00F762FB"/>
    <w:rPr>
      <w:rFonts w:ascii="Helvetica" w:eastAsia="ヒラギノ角ゴ Pro W3" w:hAnsi="Helvetica"/>
      <w:color w:val="000000"/>
    </w:rPr>
  </w:style>
  <w:style w:type="paragraph" w:customStyle="1" w:styleId="Body">
    <w:name w:val="Body"/>
    <w:rsid w:val="00F762FB"/>
    <w:rPr>
      <w:rFonts w:ascii="Helvetica" w:eastAsia="ヒラギノ角ゴ Pro W3" w:hAnsi="Helvetica"/>
      <w:color w:val="000000"/>
      <w:sz w:val="24"/>
    </w:rPr>
  </w:style>
  <w:style w:type="paragraph" w:customStyle="1" w:styleId="FreeForm">
    <w:name w:val="Free Form"/>
    <w:rsid w:val="00F762FB"/>
    <w:rPr>
      <w:rFonts w:ascii="Helvetica" w:eastAsia="ヒラギノ角ゴ Pro W3" w:hAnsi="Helvetica"/>
      <w:color w:val="000000"/>
      <w:sz w:val="24"/>
    </w:rPr>
  </w:style>
  <w:style w:type="paragraph" w:styleId="ListParagraph">
    <w:name w:val="List Paragraph"/>
    <w:qFormat/>
    <w:rsid w:val="00F762FB"/>
    <w:pPr>
      <w:spacing w:after="200" w:line="276" w:lineRule="auto"/>
      <w:ind w:left="720"/>
    </w:pPr>
    <w:rPr>
      <w:rFonts w:ascii="Calibri" w:eastAsia="ヒラギノ角ゴ Pro W3" w:hAnsi="Calibri"/>
      <w:color w:val="000000"/>
      <w:sz w:val="22"/>
    </w:rPr>
  </w:style>
  <w:style w:type="numbering" w:customStyle="1" w:styleId="Bullet">
    <w:name w:val="Bullet"/>
    <w:rsid w:val="00F762FB"/>
  </w:style>
  <w:style w:type="paragraph" w:customStyle="1" w:styleId="PasTable1">
    <w:name w:val="PasTable1"/>
    <w:autoRedefine/>
    <w:rsid w:val="00F762FB"/>
    <w:rPr>
      <w:rFonts w:ascii="Arial" w:eastAsia="ヒラギノ角ゴ Pro W3" w:hAnsi="Arial"/>
      <w:color w:val="000000"/>
      <w:sz w:val="15"/>
    </w:rPr>
  </w:style>
  <w:style w:type="character" w:customStyle="1" w:styleId="Unknown0">
    <w:name w:val="Unknown 0"/>
    <w:semiHidden/>
    <w:rsid w:val="00F762FB"/>
    <w:rPr>
      <w:rFonts w:ascii="Calibri" w:eastAsia="ヒラギノ角ゴ Pro W3" w:hAnsi="Calibri"/>
      <w:caps w:val="0"/>
      <w:smallCaps w:val="0"/>
      <w:strike w:val="0"/>
      <w:dstrike w:val="0"/>
      <w:outline w:val="0"/>
      <w:vanish w:val="0"/>
      <w:color w:val="FFFFFF"/>
      <w:spacing w:val="0"/>
      <w:kern w:val="0"/>
      <w:position w:val="0"/>
      <w:sz w:val="18"/>
      <w:u w:val="none" w:color="FFFFFF"/>
      <w:shd w:val="clear" w:color="auto" w:fill="auto"/>
      <w:vertAlign w:val="baseline"/>
      <w:lang w:val="en-US"/>
    </w:rPr>
  </w:style>
  <w:style w:type="paragraph" w:styleId="BalloonText">
    <w:name w:val="Balloon Text"/>
    <w:basedOn w:val="Normal"/>
    <w:link w:val="BalloonTextChar"/>
    <w:locked/>
    <w:rsid w:val="00955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55A06"/>
    <w:rPr>
      <w:rFonts w:ascii="Tahoma" w:eastAsia="ヒラギノ角ゴ Pro W3" w:hAnsi="Tahoma" w:cs="Tahoma"/>
      <w:color w:val="000000"/>
      <w:sz w:val="16"/>
      <w:szCs w:val="16"/>
    </w:rPr>
  </w:style>
  <w:style w:type="character" w:styleId="CommentReference">
    <w:name w:val="annotation reference"/>
    <w:basedOn w:val="DefaultParagraphFont"/>
    <w:locked/>
    <w:rsid w:val="0060768D"/>
    <w:rPr>
      <w:sz w:val="16"/>
      <w:szCs w:val="16"/>
    </w:rPr>
  </w:style>
  <w:style w:type="paragraph" w:styleId="CommentText">
    <w:name w:val="annotation text"/>
    <w:basedOn w:val="Normal"/>
    <w:link w:val="CommentTextChar"/>
    <w:locked/>
    <w:rsid w:val="0060768D"/>
    <w:pPr>
      <w:spacing w:line="240" w:lineRule="auto"/>
    </w:pPr>
    <w:rPr>
      <w:sz w:val="20"/>
      <w:szCs w:val="20"/>
    </w:rPr>
  </w:style>
  <w:style w:type="character" w:customStyle="1" w:styleId="CommentTextChar">
    <w:name w:val="Comment Text Char"/>
    <w:basedOn w:val="DefaultParagraphFont"/>
    <w:link w:val="CommentText"/>
    <w:rsid w:val="0060768D"/>
    <w:rPr>
      <w:rFonts w:ascii="Calibri" w:eastAsia="ヒラギノ角ゴ Pro W3" w:hAnsi="Calibri"/>
      <w:color w:val="000000"/>
    </w:rPr>
  </w:style>
  <w:style w:type="paragraph" w:styleId="CommentSubject">
    <w:name w:val="annotation subject"/>
    <w:basedOn w:val="CommentText"/>
    <w:next w:val="CommentText"/>
    <w:link w:val="CommentSubjectChar"/>
    <w:locked/>
    <w:rsid w:val="0060768D"/>
    <w:rPr>
      <w:b/>
      <w:bCs/>
    </w:rPr>
  </w:style>
  <w:style w:type="character" w:customStyle="1" w:styleId="CommentSubjectChar">
    <w:name w:val="Comment Subject Char"/>
    <w:basedOn w:val="CommentTextChar"/>
    <w:link w:val="CommentSubject"/>
    <w:rsid w:val="0060768D"/>
    <w:rPr>
      <w:rFonts w:ascii="Calibri" w:eastAsia="ヒラギノ角ゴ Pro W3" w:hAnsi="Calibri"/>
      <w:b/>
      <w:bCs/>
      <w:color w:val="000000"/>
    </w:rPr>
  </w:style>
  <w:style w:type="paragraph" w:styleId="EndnoteText">
    <w:name w:val="endnote text"/>
    <w:basedOn w:val="Normal"/>
    <w:link w:val="EndnoteTextChar"/>
    <w:locked/>
    <w:rsid w:val="00DE410A"/>
    <w:pPr>
      <w:spacing w:after="0" w:line="240" w:lineRule="auto"/>
    </w:pPr>
    <w:rPr>
      <w:sz w:val="20"/>
      <w:szCs w:val="20"/>
    </w:rPr>
  </w:style>
  <w:style w:type="character" w:customStyle="1" w:styleId="EndnoteTextChar">
    <w:name w:val="Endnote Text Char"/>
    <w:basedOn w:val="DefaultParagraphFont"/>
    <w:link w:val="EndnoteText"/>
    <w:rsid w:val="00DE410A"/>
    <w:rPr>
      <w:rFonts w:ascii="Calibri" w:eastAsia="ヒラギノ角ゴ Pro W3" w:hAnsi="Calibri"/>
      <w:color w:val="000000"/>
    </w:rPr>
  </w:style>
  <w:style w:type="character" w:styleId="EndnoteReference">
    <w:name w:val="endnote reference"/>
    <w:basedOn w:val="DefaultParagraphFont"/>
    <w:locked/>
    <w:rsid w:val="00DE410A"/>
    <w:rPr>
      <w:vertAlign w:val="superscript"/>
    </w:rPr>
  </w:style>
  <w:style w:type="paragraph" w:styleId="FootnoteText">
    <w:name w:val="footnote text"/>
    <w:basedOn w:val="Normal"/>
    <w:link w:val="FootnoteTextChar"/>
    <w:locked/>
    <w:rsid w:val="002C616E"/>
    <w:pPr>
      <w:spacing w:after="0" w:line="240" w:lineRule="auto"/>
    </w:pPr>
    <w:rPr>
      <w:sz w:val="20"/>
      <w:szCs w:val="20"/>
    </w:rPr>
  </w:style>
  <w:style w:type="character" w:customStyle="1" w:styleId="FootnoteTextChar">
    <w:name w:val="Footnote Text Char"/>
    <w:basedOn w:val="DefaultParagraphFont"/>
    <w:link w:val="FootnoteText"/>
    <w:rsid w:val="002C616E"/>
    <w:rPr>
      <w:rFonts w:ascii="Calibri" w:eastAsia="ヒラギノ角ゴ Pro W3" w:hAnsi="Calibri"/>
      <w:color w:val="000000"/>
    </w:rPr>
  </w:style>
  <w:style w:type="character" w:styleId="FootnoteReference">
    <w:name w:val="footnote reference"/>
    <w:basedOn w:val="DefaultParagraphFont"/>
    <w:locked/>
    <w:rsid w:val="002C616E"/>
    <w:rPr>
      <w:vertAlign w:val="superscript"/>
    </w:rPr>
  </w:style>
  <w:style w:type="character" w:styleId="Emphasis">
    <w:name w:val="Emphasis"/>
    <w:basedOn w:val="DefaultParagraphFont"/>
    <w:uiPriority w:val="20"/>
    <w:qFormat/>
    <w:locked/>
    <w:rsid w:val="00031D7B"/>
    <w:rPr>
      <w:i/>
      <w:iCs/>
    </w:rPr>
  </w:style>
  <w:style w:type="character" w:styleId="Hyperlink">
    <w:name w:val="Hyperlink"/>
    <w:basedOn w:val="DefaultParagraphFont"/>
    <w:uiPriority w:val="99"/>
    <w:locked/>
    <w:rsid w:val="00C83067"/>
    <w:rPr>
      <w:color w:val="0000FF" w:themeColor="hyperlink"/>
      <w:u w:val="single"/>
    </w:rPr>
  </w:style>
  <w:style w:type="paragraph" w:styleId="Subtitle">
    <w:name w:val="Subtitle"/>
    <w:basedOn w:val="Normal"/>
    <w:next w:val="Normal"/>
    <w:link w:val="SubtitleChar"/>
    <w:qFormat/>
    <w:locked/>
    <w:rsid w:val="0082607F"/>
    <w:pPr>
      <w:spacing w:after="60" w:line="240" w:lineRule="auto"/>
      <w:jc w:val="center"/>
      <w:outlineLvl w:val="1"/>
    </w:pPr>
    <w:rPr>
      <w:rFonts w:ascii="Cambria" w:eastAsia="Times New Roman" w:hAnsi="Cambria"/>
      <w:color w:val="auto"/>
      <w:sz w:val="24"/>
    </w:rPr>
  </w:style>
  <w:style w:type="character" w:customStyle="1" w:styleId="SubtitleChar">
    <w:name w:val="Subtitle Char"/>
    <w:basedOn w:val="DefaultParagraphFont"/>
    <w:link w:val="Subtitle"/>
    <w:rsid w:val="0082607F"/>
    <w:rPr>
      <w:rFonts w:ascii="Cambria" w:hAnsi="Cambria"/>
      <w:sz w:val="24"/>
      <w:szCs w:val="24"/>
    </w:rPr>
  </w:style>
  <w:style w:type="paragraph" w:styleId="NoSpacing">
    <w:name w:val="No Spacing"/>
    <w:link w:val="NoSpacingChar"/>
    <w:uiPriority w:val="1"/>
    <w:qFormat/>
    <w:rsid w:val="00E853D6"/>
    <w:rPr>
      <w:rFonts w:ascii="Calibri" w:eastAsia="ヒラギノ角ゴ Pro W3" w:hAnsi="Calibri"/>
      <w:color w:val="000000"/>
      <w:sz w:val="22"/>
      <w:szCs w:val="24"/>
    </w:rPr>
  </w:style>
  <w:style w:type="character" w:customStyle="1" w:styleId="Heading1Char">
    <w:name w:val="Heading 1 Char"/>
    <w:basedOn w:val="DefaultParagraphFont"/>
    <w:link w:val="Heading1"/>
    <w:rsid w:val="00A525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525F4"/>
    <w:pPr>
      <w:outlineLvl w:val="9"/>
    </w:pPr>
  </w:style>
  <w:style w:type="paragraph" w:styleId="TOC2">
    <w:name w:val="toc 2"/>
    <w:basedOn w:val="Normal"/>
    <w:next w:val="Normal"/>
    <w:autoRedefine/>
    <w:uiPriority w:val="39"/>
    <w:unhideWhenUsed/>
    <w:qFormat/>
    <w:locked/>
    <w:rsid w:val="00A525F4"/>
    <w:pPr>
      <w:spacing w:after="100"/>
      <w:ind w:left="220"/>
    </w:pPr>
    <w:rPr>
      <w:rFonts w:asciiTheme="minorHAnsi" w:eastAsiaTheme="minorEastAsia" w:hAnsiTheme="minorHAnsi" w:cstheme="minorBidi"/>
      <w:color w:val="auto"/>
      <w:szCs w:val="22"/>
    </w:rPr>
  </w:style>
  <w:style w:type="paragraph" w:styleId="TOC1">
    <w:name w:val="toc 1"/>
    <w:basedOn w:val="Normal"/>
    <w:next w:val="Normal"/>
    <w:autoRedefine/>
    <w:uiPriority w:val="39"/>
    <w:unhideWhenUsed/>
    <w:qFormat/>
    <w:locked/>
    <w:rsid w:val="00A525F4"/>
    <w:pPr>
      <w:spacing w:after="100"/>
    </w:pPr>
    <w:rPr>
      <w:rFonts w:asciiTheme="minorHAnsi" w:eastAsiaTheme="minorEastAsia" w:hAnsiTheme="minorHAnsi" w:cstheme="minorBidi"/>
      <w:color w:val="auto"/>
      <w:szCs w:val="22"/>
    </w:rPr>
  </w:style>
  <w:style w:type="paragraph" w:styleId="TOC3">
    <w:name w:val="toc 3"/>
    <w:basedOn w:val="Normal"/>
    <w:next w:val="Normal"/>
    <w:autoRedefine/>
    <w:uiPriority w:val="39"/>
    <w:unhideWhenUsed/>
    <w:qFormat/>
    <w:locked/>
    <w:rsid w:val="00A525F4"/>
    <w:pPr>
      <w:spacing w:after="100"/>
      <w:ind w:left="440"/>
    </w:pPr>
    <w:rPr>
      <w:rFonts w:asciiTheme="minorHAnsi" w:eastAsiaTheme="minorEastAsia" w:hAnsiTheme="minorHAnsi" w:cstheme="minorBidi"/>
      <w:color w:val="auto"/>
      <w:szCs w:val="22"/>
    </w:rPr>
  </w:style>
  <w:style w:type="paragraph" w:styleId="Header">
    <w:name w:val="header"/>
    <w:basedOn w:val="Normal"/>
    <w:link w:val="HeaderChar"/>
    <w:locked/>
    <w:rsid w:val="000D4DBE"/>
    <w:pPr>
      <w:tabs>
        <w:tab w:val="center" w:pos="4680"/>
        <w:tab w:val="right" w:pos="9360"/>
      </w:tabs>
      <w:spacing w:after="0" w:line="240" w:lineRule="auto"/>
    </w:pPr>
  </w:style>
  <w:style w:type="character" w:customStyle="1" w:styleId="HeaderChar">
    <w:name w:val="Header Char"/>
    <w:basedOn w:val="DefaultParagraphFont"/>
    <w:link w:val="Header"/>
    <w:rsid w:val="000D4DBE"/>
    <w:rPr>
      <w:rFonts w:ascii="Calibri" w:eastAsia="ヒラギノ角ゴ Pro W3" w:hAnsi="Calibri"/>
      <w:color w:val="000000"/>
      <w:sz w:val="22"/>
      <w:szCs w:val="24"/>
    </w:rPr>
  </w:style>
  <w:style w:type="paragraph" w:styleId="Footer">
    <w:name w:val="footer"/>
    <w:basedOn w:val="Normal"/>
    <w:link w:val="FooterChar"/>
    <w:uiPriority w:val="99"/>
    <w:locked/>
    <w:rsid w:val="000D4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DBE"/>
    <w:rPr>
      <w:rFonts w:ascii="Calibri" w:eastAsia="ヒラギノ角ゴ Pro W3" w:hAnsi="Calibri"/>
      <w:color w:val="000000"/>
      <w:sz w:val="22"/>
      <w:szCs w:val="24"/>
    </w:rPr>
  </w:style>
  <w:style w:type="character" w:customStyle="1" w:styleId="NoSpacingChar">
    <w:name w:val="No Spacing Char"/>
    <w:basedOn w:val="DefaultParagraphFont"/>
    <w:link w:val="NoSpacing"/>
    <w:uiPriority w:val="1"/>
    <w:rsid w:val="006E40D3"/>
    <w:rPr>
      <w:rFonts w:ascii="Calibri" w:eastAsia="ヒラギノ角ゴ Pro W3" w:hAnsi="Calibri"/>
      <w:color w:val="000000"/>
      <w:sz w:val="22"/>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9376987">
      <w:bodyDiv w:val="1"/>
      <w:marLeft w:val="0"/>
      <w:marRight w:val="0"/>
      <w:marTop w:val="0"/>
      <w:marBottom w:val="0"/>
      <w:divBdr>
        <w:top w:val="none" w:sz="0" w:space="0" w:color="auto"/>
        <w:left w:val="none" w:sz="0" w:space="0" w:color="auto"/>
        <w:bottom w:val="none" w:sz="0" w:space="0" w:color="auto"/>
        <w:right w:val="none" w:sz="0" w:space="0" w:color="auto"/>
      </w:divBdr>
      <w:divsChild>
        <w:div w:id="47537820">
          <w:marLeft w:val="0"/>
          <w:marRight w:val="0"/>
          <w:marTop w:val="0"/>
          <w:marBottom w:val="0"/>
          <w:divBdr>
            <w:top w:val="none" w:sz="0" w:space="0" w:color="auto"/>
            <w:left w:val="none" w:sz="0" w:space="0" w:color="auto"/>
            <w:bottom w:val="none" w:sz="0" w:space="0" w:color="auto"/>
            <w:right w:val="none" w:sz="0" w:space="0" w:color="auto"/>
          </w:divBdr>
          <w:divsChild>
            <w:div w:id="1299920119">
              <w:marLeft w:val="0"/>
              <w:marRight w:val="0"/>
              <w:marTop w:val="0"/>
              <w:marBottom w:val="0"/>
              <w:divBdr>
                <w:top w:val="none" w:sz="0" w:space="0" w:color="auto"/>
                <w:left w:val="none" w:sz="0" w:space="0" w:color="auto"/>
                <w:bottom w:val="none" w:sz="0" w:space="0" w:color="auto"/>
                <w:right w:val="none" w:sz="0" w:space="0" w:color="auto"/>
              </w:divBdr>
              <w:divsChild>
                <w:div w:id="1416394595">
                  <w:marLeft w:val="0"/>
                  <w:marRight w:val="0"/>
                  <w:marTop w:val="0"/>
                  <w:marBottom w:val="0"/>
                  <w:divBdr>
                    <w:top w:val="none" w:sz="0" w:space="0" w:color="auto"/>
                    <w:left w:val="none" w:sz="0" w:space="0" w:color="auto"/>
                    <w:bottom w:val="none" w:sz="0" w:space="0" w:color="auto"/>
                    <w:right w:val="none" w:sz="0" w:space="0" w:color="auto"/>
                  </w:divBdr>
                  <w:divsChild>
                    <w:div w:id="1881547644">
                      <w:marLeft w:val="0"/>
                      <w:marRight w:val="0"/>
                      <w:marTop w:val="0"/>
                      <w:marBottom w:val="0"/>
                      <w:divBdr>
                        <w:top w:val="none" w:sz="0" w:space="0" w:color="auto"/>
                        <w:left w:val="none" w:sz="0" w:space="0" w:color="auto"/>
                        <w:bottom w:val="none" w:sz="0" w:space="0" w:color="auto"/>
                        <w:right w:val="none" w:sz="0" w:space="0" w:color="auto"/>
                      </w:divBdr>
                    </w:div>
                    <w:div w:id="1674604945">
                      <w:marLeft w:val="0"/>
                      <w:marRight w:val="0"/>
                      <w:marTop w:val="0"/>
                      <w:marBottom w:val="0"/>
                      <w:divBdr>
                        <w:top w:val="none" w:sz="0" w:space="0" w:color="auto"/>
                        <w:left w:val="none" w:sz="0" w:space="0" w:color="auto"/>
                        <w:bottom w:val="none" w:sz="0" w:space="0" w:color="auto"/>
                        <w:right w:val="none" w:sz="0" w:space="0" w:color="auto"/>
                      </w:divBdr>
                    </w:div>
                    <w:div w:id="20001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066233">
      <w:bodyDiv w:val="1"/>
      <w:marLeft w:val="0"/>
      <w:marRight w:val="0"/>
      <w:marTop w:val="0"/>
      <w:marBottom w:val="0"/>
      <w:divBdr>
        <w:top w:val="none" w:sz="0" w:space="0" w:color="auto"/>
        <w:left w:val="none" w:sz="0" w:space="0" w:color="auto"/>
        <w:bottom w:val="none" w:sz="0" w:space="0" w:color="auto"/>
        <w:right w:val="none" w:sz="0" w:space="0" w:color="auto"/>
      </w:divBdr>
    </w:div>
    <w:div w:id="1355156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erner.com/" TargetMode="External"/><Relationship Id="rId18" Type="http://schemas.openxmlformats.org/officeDocument/2006/relationships/hyperlink" Target="http://health.google.com/" TargetMode="External"/><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image" Target="media/image6.w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eclinicalworks.com/" TargetMode="External"/><Relationship Id="rId17" Type="http://schemas.openxmlformats.org/officeDocument/2006/relationships/hyperlink" Target="http://www.healthvault.com/" TargetMode="External"/><Relationship Id="rId25" Type="http://schemas.openxmlformats.org/officeDocument/2006/relationships/image" Target="media/image10.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revolutionhealth.com/" TargetMode="External"/><Relationship Id="rId20" Type="http://schemas.openxmlformats.org/officeDocument/2006/relationships/image" Target="media/image5.png"/><Relationship Id="rId29"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ebmd.com/" TargetMode="External"/><Relationship Id="rId23" Type="http://schemas.openxmlformats.org/officeDocument/2006/relationships/image" Target="media/image8.jpeg"/><Relationship Id="rId28" Type="http://schemas.openxmlformats.org/officeDocument/2006/relationships/image" Target="media/image13.wmf"/><Relationship Id="rId10" Type="http://schemas.openxmlformats.org/officeDocument/2006/relationships/image" Target="media/image3.png"/><Relationship Id="rId19" Type="http://schemas.openxmlformats.org/officeDocument/2006/relationships/hyperlink" Target="http://www.hxcel.com"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ed-sites.com/" TargetMode="External"/><Relationship Id="rId22" Type="http://schemas.openxmlformats.org/officeDocument/2006/relationships/image" Target="media/image7.jpeg"/><Relationship Id="rId27" Type="http://schemas.openxmlformats.org/officeDocument/2006/relationships/image" Target="media/image12.wmf"/><Relationship Id="rId30" Type="http://schemas.openxmlformats.org/officeDocument/2006/relationships/footer" Target="footer1.xml"/><Relationship Id="rId35" Type="http://schemas.microsoft.com/office/2007/relationships/stylesWithEffects" Target="stylesWithEffects.xml"/></Relationships>
</file>

<file path=word/_rels/footnotes.xml.rels><?xml version="1.0" encoding="UTF-8" standalone="yes"?>
<Relationships xmlns="http://schemas.openxmlformats.org/package/2006/relationships"><Relationship Id="rId8" Type="http://schemas.openxmlformats.org/officeDocument/2006/relationships/hyperlink" Target="https://secure.wikimedia.org/wikipedia/en/wiki/Web_service" TargetMode="External"/><Relationship Id="rId3" Type="http://schemas.openxmlformats.org/officeDocument/2006/relationships/hyperlink" Target="http://en.wikipedia.org/wiki/Clinical_surveillance" TargetMode="External"/><Relationship Id="rId7" Type="http://schemas.openxmlformats.org/officeDocument/2006/relationships/hyperlink" Target="https://secure.wikimedia.org/wikipedia/en/wiki/Provider" TargetMode="External"/><Relationship Id="rId2" Type="http://schemas.openxmlformats.org/officeDocument/2006/relationships/hyperlink" Target="http://en.wikipedia.org/wiki/Public_Health" TargetMode="External"/><Relationship Id="rId1" Type="http://schemas.openxmlformats.org/officeDocument/2006/relationships/hyperlink" Target="http://en.wikipedia.org/wiki/Health_care" TargetMode="External"/><Relationship Id="rId6" Type="http://schemas.openxmlformats.org/officeDocument/2006/relationships/hyperlink" Target="https://secure.wikimedia.org/wikipedia/en/wiki/Software_deployment" TargetMode="External"/><Relationship Id="rId5" Type="http://schemas.openxmlformats.org/officeDocument/2006/relationships/hyperlink" Target="https://secure.wikimedia.org/wikipedia/en/wiki/Web_service" TargetMode="External"/><Relationship Id="rId4" Type="http://schemas.openxmlformats.org/officeDocument/2006/relationships/hyperlink" Target="https://secure.wikimedia.org/wikipedia/en/wiki/Web_application" TargetMode="External"/><Relationship Id="rId9" Type="http://schemas.openxmlformats.org/officeDocument/2006/relationships/hyperlink" Target="https://secure.wikimedia.org/wikipedia/en/wiki/Utility_comput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4AA0CC668D9480E9E13413DAAD8F262"/>
        <w:category>
          <w:name w:val="General"/>
          <w:gallery w:val="placeholder"/>
        </w:category>
        <w:types>
          <w:type w:val="bbPlcHdr"/>
        </w:types>
        <w:behaviors>
          <w:behavior w:val="content"/>
        </w:behaviors>
        <w:guid w:val="{610ADE21-C502-44DE-86AB-EB1C410BFA54}"/>
      </w:docPartPr>
      <w:docPartBody>
        <w:p w:rsidR="006A0E3F" w:rsidRDefault="0039749A" w:rsidP="0039749A">
          <w:pPr>
            <w:pStyle w:val="C4AA0CC668D9480E9E13413DAAD8F262"/>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Lucida Grande">
    <w:charset w:val="00"/>
    <w:family w:val="auto"/>
    <w:pitch w:val="variable"/>
    <w:sig w:usb0="00000003" w:usb1="00000000" w:usb2="00000000" w:usb3="00000000" w:csb0="00000001" w:csb1="00000000"/>
  </w:font>
  <w:font w:name="ヒラギノ角ゴ Pro W3">
    <w:altName w:val="Times New Roman"/>
    <w:charset w:val="00"/>
    <w:family w:val="roman"/>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9749A"/>
    <w:rsid w:val="0039749A"/>
    <w:rsid w:val="00433C87"/>
    <w:rsid w:val="006A0E3F"/>
    <w:rsid w:val="00903D49"/>
    <w:rsid w:val="00BD6C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E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99E21356984E648D8EF2E5F72E81AF">
    <w:name w:val="4099E21356984E648D8EF2E5F72E81AF"/>
    <w:rsid w:val="0039749A"/>
  </w:style>
  <w:style w:type="paragraph" w:customStyle="1" w:styleId="F96D85ECC7B84A8AB1CCFC1ABD377A94">
    <w:name w:val="F96D85ECC7B84A8AB1CCFC1ABD377A94"/>
    <w:rsid w:val="0039749A"/>
  </w:style>
  <w:style w:type="paragraph" w:customStyle="1" w:styleId="EF6A945E3F3847AAAF31AB6D821CC23D">
    <w:name w:val="EF6A945E3F3847AAAF31AB6D821CC23D"/>
    <w:rsid w:val="0039749A"/>
  </w:style>
  <w:style w:type="paragraph" w:customStyle="1" w:styleId="13FC9A826D664F62BE8E95DC20DA7E2F">
    <w:name w:val="13FC9A826D664F62BE8E95DC20DA7E2F"/>
    <w:rsid w:val="0039749A"/>
  </w:style>
  <w:style w:type="paragraph" w:customStyle="1" w:styleId="B80B102863B841B59ED182EFC849651D">
    <w:name w:val="B80B102863B841B59ED182EFC849651D"/>
    <w:rsid w:val="0039749A"/>
  </w:style>
  <w:style w:type="paragraph" w:customStyle="1" w:styleId="7E751F2712134EBDA4FE597BA532FF6C">
    <w:name w:val="7E751F2712134EBDA4FE597BA532FF6C"/>
    <w:rsid w:val="0039749A"/>
  </w:style>
  <w:style w:type="paragraph" w:customStyle="1" w:styleId="B062B6A3583B4606BD3657F5625806C3">
    <w:name w:val="B062B6A3583B4606BD3657F5625806C3"/>
    <w:rsid w:val="0039749A"/>
  </w:style>
  <w:style w:type="paragraph" w:customStyle="1" w:styleId="B72F8F54FFD84099870168BC410AE610">
    <w:name w:val="B72F8F54FFD84099870168BC410AE610"/>
    <w:rsid w:val="0039749A"/>
  </w:style>
  <w:style w:type="paragraph" w:customStyle="1" w:styleId="BC7FC1CEE68C4B19A6125EE81317A239">
    <w:name w:val="BC7FC1CEE68C4B19A6125EE81317A239"/>
    <w:rsid w:val="0039749A"/>
  </w:style>
  <w:style w:type="paragraph" w:customStyle="1" w:styleId="C98F2A20381646DFAFDAC8C5DD2EC97F">
    <w:name w:val="C98F2A20381646DFAFDAC8C5DD2EC97F"/>
    <w:rsid w:val="0039749A"/>
  </w:style>
  <w:style w:type="paragraph" w:customStyle="1" w:styleId="117CE097B0254DCC88167720BC9821EB">
    <w:name w:val="117CE097B0254DCC88167720BC9821EB"/>
    <w:rsid w:val="0039749A"/>
  </w:style>
  <w:style w:type="paragraph" w:customStyle="1" w:styleId="C4AA0CC668D9480E9E13413DAAD8F262">
    <w:name w:val="C4AA0CC668D9480E9E13413DAAD8F262"/>
    <w:rsid w:val="0039749A"/>
  </w:style>
  <w:style w:type="paragraph" w:customStyle="1" w:styleId="B6F8F68F769745D3868EAFACF0AC05F7">
    <w:name w:val="B6F8F68F769745D3868EAFACF0AC05F7"/>
    <w:rsid w:val="0039749A"/>
  </w:style>
  <w:style w:type="paragraph" w:customStyle="1" w:styleId="852391D0D54B433B9852C7D14514A804">
    <w:name w:val="852391D0D54B433B9852C7D14514A804"/>
    <w:rsid w:val="0039749A"/>
  </w:style>
  <w:style w:type="paragraph" w:customStyle="1" w:styleId="3B90F4C830A04281A65D1F1AA6037CE6">
    <w:name w:val="3B90F4C830A04281A65D1F1AA6037CE6"/>
    <w:rsid w:val="0039749A"/>
  </w:style>
  <w:style w:type="paragraph" w:customStyle="1" w:styleId="65BB426D4FAA48A3AB9F33D222DDC1B8">
    <w:name w:val="65BB426D4FAA48A3AB9F33D222DDC1B8"/>
    <w:rsid w:val="0039749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79174F5-A59B-4011-8C5A-B16BBC12B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18</Pages>
  <Words>4198</Words>
  <Characters>23930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Business Plan</vt:lpstr>
    </vt:vector>
  </TitlesOfParts>
  <Company>Hewlett-Packard</Company>
  <LinksUpToDate>false</LinksUpToDate>
  <CharactersWithSpaces>28072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creator>Erik  Aass</dc:creator>
  <cp:lastModifiedBy>eaass</cp:lastModifiedBy>
  <cp:revision>5</cp:revision>
  <cp:lastPrinted>2011-02-11T19:59:00Z</cp:lastPrinted>
  <dcterms:created xsi:type="dcterms:W3CDTF">2011-05-25T18:27:00Z</dcterms:created>
  <dcterms:modified xsi:type="dcterms:W3CDTF">2011-06-03T17:59:00Z</dcterms:modified>
</cp:coreProperties>
</file>